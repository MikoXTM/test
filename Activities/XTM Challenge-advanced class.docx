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8E750" w14:textId="51E393D9" w:rsidR="00D65C0B" w:rsidRDefault="00904EB8" w:rsidP="00D50BD1">
      <w:pPr>
        <w:pStyle w:val="CustomStyleheading0"/>
        <w:spacing w:after="240"/>
      </w:pPr>
      <w:r>
        <w:t>XTM Challenge</w:t>
      </w:r>
    </w:p>
    <w:p w14:paraId="03F49B99" w14:textId="14608BF1" w:rsidR="00CA2FCE" w:rsidRDefault="00904EB8" w:rsidP="00CA2FCE">
      <w:pPr>
        <w:rPr>
          <w:rFonts w:ascii="Roboto" w:hAnsi="Roboto"/>
          <w:color w:val="6F8294"/>
        </w:rPr>
      </w:pPr>
      <w:r>
        <w:rPr>
          <w:rFonts w:ascii="Roboto" w:hAnsi="Roboto"/>
          <w:color w:val="6F8294"/>
        </w:rPr>
        <w:t xml:space="preserve">A fun and engaging way to challenge your advanced XTM Cloud configuration skills with scenarios drawn from real-world </w:t>
      </w:r>
      <w:r w:rsidR="00AC3DA4">
        <w:rPr>
          <w:rFonts w:ascii="Roboto" w:hAnsi="Roboto"/>
          <w:color w:val="6F8294"/>
        </w:rPr>
        <w:t xml:space="preserve">translation </w:t>
      </w:r>
      <w:r>
        <w:rPr>
          <w:rFonts w:ascii="Roboto" w:hAnsi="Roboto"/>
          <w:color w:val="6F8294"/>
        </w:rPr>
        <w:t>workflow requirements.</w:t>
      </w:r>
    </w:p>
    <w:p w14:paraId="58D605EC" w14:textId="77777777" w:rsidR="00904EB8" w:rsidRDefault="00904EB8" w:rsidP="00CA2FCE">
      <w:pPr>
        <w:rPr>
          <w:rFonts w:ascii="Roboto" w:hAnsi="Roboto"/>
          <w:color w:val="6F8294"/>
        </w:rPr>
      </w:pPr>
      <w:r>
        <w:rPr>
          <w:rFonts w:ascii="Roboto" w:hAnsi="Roboto"/>
          <w:color w:val="6F8294"/>
        </w:rPr>
        <w:t xml:space="preserve">Divide into several teams and choose one of the scenarios below to configure and implement within the time limit. The end goal is a Project template to automate the submission of projects implementing your workflow. </w:t>
      </w:r>
    </w:p>
    <w:p w14:paraId="252CDBE2" w14:textId="5C0AD487" w:rsidR="00904EB8" w:rsidRDefault="00904EB8" w:rsidP="00CA2FCE">
      <w:pPr>
        <w:rPr>
          <w:rFonts w:ascii="Roboto" w:hAnsi="Roboto"/>
          <w:color w:val="6F8294"/>
        </w:rPr>
      </w:pPr>
      <w:r>
        <w:rPr>
          <w:rFonts w:ascii="Roboto" w:hAnsi="Roboto"/>
          <w:color w:val="6F8294"/>
        </w:rPr>
        <w:t>You will have 45 minutes to design, configure, and test your Project template. After which, each team will demonstrate their solution to the class.</w:t>
      </w:r>
    </w:p>
    <w:p w14:paraId="096494F0" w14:textId="47C2B358" w:rsidR="000540EA" w:rsidRDefault="00904EB8" w:rsidP="00D50BD1">
      <w:pPr>
        <w:pStyle w:val="Customheading1"/>
        <w:spacing w:after="240"/>
      </w:pPr>
      <w:r>
        <w:t>Scenarios</w:t>
      </w:r>
    </w:p>
    <w:p w14:paraId="4A5B844F" w14:textId="0AF58EBE" w:rsidR="00AC3DA4" w:rsidRPr="000540EA" w:rsidRDefault="00AC3DA4" w:rsidP="00AC3DA4">
      <w:pPr>
        <w:pStyle w:val="ListParagraph"/>
        <w:numPr>
          <w:ilvl w:val="0"/>
          <w:numId w:val="44"/>
        </w:numPr>
        <w:ind w:left="360" w:hanging="360"/>
        <w:rPr>
          <w:rFonts w:ascii="Roboto" w:hAnsi="Roboto"/>
          <w:color w:val="6F8294"/>
        </w:rPr>
      </w:pPr>
      <w:commentRangeStart w:id="0"/>
      <w:commentRangeStart w:id="1"/>
      <w:r>
        <w:rPr>
          <w:rFonts w:ascii="Roboto" w:hAnsi="Roboto"/>
          <w:color w:val="6F8294"/>
        </w:rPr>
        <w:t>Continuous localization</w:t>
      </w:r>
      <w:commentRangeEnd w:id="0"/>
      <w:r w:rsidR="00B91111">
        <w:rPr>
          <w:rStyle w:val="CommentReference"/>
          <w:lang w:val="en-US"/>
        </w:rPr>
        <w:commentReference w:id="0"/>
      </w:r>
      <w:commentRangeEnd w:id="1"/>
      <w:r w:rsidR="001D517B">
        <w:rPr>
          <w:rStyle w:val="CommentReference"/>
          <w:lang w:val="en-US"/>
        </w:rPr>
        <w:commentReference w:id="1"/>
      </w:r>
    </w:p>
    <w:p w14:paraId="33EFAA16" w14:textId="60A337BD" w:rsidR="00AC3DA4" w:rsidRDefault="00AC3DA4" w:rsidP="00AC3DA4">
      <w:pPr>
        <w:rPr>
          <w:rFonts w:ascii="Roboto" w:hAnsi="Roboto"/>
          <w:color w:val="6F8294"/>
        </w:rPr>
      </w:pPr>
      <w:r>
        <w:rPr>
          <w:rFonts w:ascii="Roboto" w:hAnsi="Roboto"/>
          <w:color w:val="6F8294"/>
        </w:rPr>
        <w:t>My software develop</w:t>
      </w:r>
      <w:r w:rsidR="00C06249">
        <w:rPr>
          <w:rFonts w:ascii="Roboto" w:hAnsi="Roboto"/>
          <w:color w:val="6F8294"/>
        </w:rPr>
        <w:t>ment team is</w:t>
      </w:r>
      <w:r>
        <w:rPr>
          <w:rFonts w:ascii="Roboto" w:hAnsi="Roboto"/>
          <w:color w:val="6F8294"/>
        </w:rPr>
        <w:t xml:space="preserve"> implementing continuous releases, and my localization team is struggling to keep up.</w:t>
      </w:r>
      <w:r w:rsidR="00C06249">
        <w:rPr>
          <w:rFonts w:ascii="Roboto" w:hAnsi="Roboto"/>
          <w:color w:val="6F8294"/>
        </w:rPr>
        <w:t xml:space="preserve"> </w:t>
      </w:r>
      <w:r w:rsidR="007549B0">
        <w:rPr>
          <w:rFonts w:ascii="Roboto" w:hAnsi="Roboto"/>
          <w:color w:val="6F8294"/>
        </w:rPr>
        <w:t xml:space="preserve">We need a way to efficiently handle frequent drops of product </w:t>
      </w:r>
      <w:r w:rsidR="00D6105F">
        <w:rPr>
          <w:rFonts w:ascii="Roboto" w:hAnsi="Roboto"/>
          <w:color w:val="6F8294"/>
        </w:rPr>
        <w:t>files that usually only contain a small number of changes or additions. The administrative overhead on these tiny jobs is killing us so we need to automate as much as possible and we are switching to a monthly payment plan for our vendors.</w:t>
      </w:r>
    </w:p>
    <w:p w14:paraId="636F7776" w14:textId="77777777" w:rsidR="007549B0" w:rsidRDefault="007549B0" w:rsidP="007549B0">
      <w:pPr>
        <w:ind w:left="360"/>
        <w:rPr>
          <w:rFonts w:ascii="Roboto" w:hAnsi="Roboto"/>
          <w:color w:val="6F8294"/>
        </w:rPr>
      </w:pPr>
      <w:r>
        <w:rPr>
          <w:rFonts w:ascii="Roboto" w:hAnsi="Roboto"/>
          <w:color w:val="6F8294"/>
        </w:rPr>
        <w:t>Requirements:</w:t>
      </w:r>
    </w:p>
    <w:p w14:paraId="53D57F90" w14:textId="191A780D" w:rsidR="00B91111" w:rsidRDefault="00957531" w:rsidP="00D6105F">
      <w:pPr>
        <w:pStyle w:val="ListParagraph"/>
        <w:numPr>
          <w:ilvl w:val="0"/>
          <w:numId w:val="45"/>
        </w:numPr>
        <w:rPr>
          <w:rFonts w:ascii="Roboto" w:hAnsi="Roboto"/>
          <w:color w:val="6F8294"/>
        </w:rPr>
      </w:pPr>
      <w:r>
        <w:rPr>
          <w:rFonts w:ascii="Roboto" w:hAnsi="Roboto"/>
          <w:color w:val="6F8294"/>
        </w:rPr>
        <w:t>We only have 6 hours to turn around each drop</w:t>
      </w:r>
      <w:r w:rsidR="00B91111">
        <w:rPr>
          <w:rFonts w:ascii="Roboto" w:hAnsi="Roboto"/>
          <w:color w:val="6F8294"/>
        </w:rPr>
        <w:t>.</w:t>
      </w:r>
      <w:r>
        <w:rPr>
          <w:rFonts w:ascii="Roboto" w:hAnsi="Roboto"/>
          <w:color w:val="6F8294"/>
        </w:rPr>
        <w:t xml:space="preserve"> </w:t>
      </w:r>
      <w:proofErr w:type="gramStart"/>
      <w:r w:rsidR="00B91111">
        <w:rPr>
          <w:rFonts w:ascii="Roboto" w:hAnsi="Roboto"/>
          <w:color w:val="6F8294"/>
        </w:rPr>
        <w:t>S</w:t>
      </w:r>
      <w:r>
        <w:rPr>
          <w:rFonts w:ascii="Roboto" w:hAnsi="Roboto"/>
          <w:color w:val="6F8294"/>
        </w:rPr>
        <w:t>o</w:t>
      </w:r>
      <w:proofErr w:type="gramEnd"/>
      <w:r>
        <w:rPr>
          <w:rFonts w:ascii="Roboto" w:hAnsi="Roboto"/>
          <w:color w:val="6F8294"/>
        </w:rPr>
        <w:t xml:space="preserve"> there is no time to waste</w:t>
      </w:r>
      <w:r w:rsidR="00B91111">
        <w:rPr>
          <w:rFonts w:ascii="Roboto" w:hAnsi="Roboto"/>
          <w:color w:val="6F8294"/>
        </w:rPr>
        <w:t>, not even for extra quality checks during translation</w:t>
      </w:r>
      <w:r>
        <w:rPr>
          <w:rFonts w:ascii="Roboto" w:hAnsi="Roboto"/>
          <w:color w:val="6F8294"/>
        </w:rPr>
        <w:t xml:space="preserve">. </w:t>
      </w:r>
      <w:r w:rsidR="00B91111">
        <w:rPr>
          <w:rFonts w:ascii="Roboto" w:hAnsi="Roboto"/>
          <w:color w:val="6F8294"/>
        </w:rPr>
        <w:t>Our trained linguists just do their best in the time allotted and any errors or changes reported later are fixed in a following iteration.</w:t>
      </w:r>
    </w:p>
    <w:p w14:paraId="0D3CE580" w14:textId="3C884BEC" w:rsidR="00D6105F" w:rsidRDefault="00B103D5" w:rsidP="00D6105F">
      <w:pPr>
        <w:pStyle w:val="ListParagraph"/>
        <w:numPr>
          <w:ilvl w:val="0"/>
          <w:numId w:val="45"/>
        </w:numPr>
        <w:rPr>
          <w:rFonts w:ascii="Roboto" w:hAnsi="Roboto"/>
          <w:color w:val="6F8294"/>
        </w:rPr>
      </w:pPr>
      <w:r>
        <w:rPr>
          <w:rFonts w:ascii="Roboto" w:hAnsi="Roboto"/>
          <w:color w:val="6F8294"/>
        </w:rPr>
        <w:t xml:space="preserve">I don’t want to set up and manage lots of separate project running concurrently. I can’t spend my days repeatedly creating and resourcing projects for each drop. I want to manage my product strings in one single </w:t>
      </w:r>
      <w:proofErr w:type="gramStart"/>
      <w:r>
        <w:rPr>
          <w:rFonts w:ascii="Roboto" w:hAnsi="Roboto"/>
          <w:color w:val="6F8294"/>
        </w:rPr>
        <w:t>projects</w:t>
      </w:r>
      <w:proofErr w:type="gramEnd"/>
      <w:r>
        <w:rPr>
          <w:rFonts w:ascii="Roboto" w:hAnsi="Roboto"/>
          <w:color w:val="6F8294"/>
        </w:rPr>
        <w:t xml:space="preserve"> where I can keep track of the changes and status.</w:t>
      </w:r>
    </w:p>
    <w:p w14:paraId="4646E43A" w14:textId="642F33EA" w:rsidR="007549B0" w:rsidRDefault="007549B0" w:rsidP="007549B0">
      <w:pPr>
        <w:pStyle w:val="ListParagraph"/>
        <w:numPr>
          <w:ilvl w:val="0"/>
          <w:numId w:val="45"/>
        </w:numPr>
        <w:rPr>
          <w:rFonts w:ascii="Roboto" w:hAnsi="Roboto"/>
          <w:color w:val="6F8294"/>
        </w:rPr>
      </w:pPr>
      <w:r>
        <w:rPr>
          <w:rFonts w:ascii="Roboto" w:hAnsi="Roboto"/>
          <w:color w:val="6F8294"/>
        </w:rPr>
        <w:t xml:space="preserve">For each </w:t>
      </w:r>
      <w:r w:rsidR="00D6105F">
        <w:rPr>
          <w:rFonts w:ascii="Roboto" w:hAnsi="Roboto"/>
          <w:color w:val="6F8294"/>
        </w:rPr>
        <w:t>language we localize into</w:t>
      </w:r>
      <w:r>
        <w:rPr>
          <w:rFonts w:ascii="Roboto" w:hAnsi="Roboto"/>
          <w:color w:val="6F8294"/>
        </w:rPr>
        <w:t xml:space="preserve">, </w:t>
      </w:r>
      <w:r w:rsidR="00D6105F">
        <w:rPr>
          <w:rFonts w:ascii="Roboto" w:hAnsi="Roboto"/>
          <w:color w:val="6F8294"/>
        </w:rPr>
        <w:t>we have trained a group of three translators</w:t>
      </w:r>
      <w:r w:rsidR="00957531">
        <w:rPr>
          <w:rFonts w:ascii="Roboto" w:hAnsi="Roboto"/>
          <w:color w:val="6F8294"/>
        </w:rPr>
        <w:t xml:space="preserve"> in various time zones who always work on our strings. For any given drop it does not matter which of them takes the job, but I do not have time to chase each one to check on their availability</w:t>
      </w:r>
      <w:r>
        <w:rPr>
          <w:rFonts w:ascii="Roboto" w:hAnsi="Roboto"/>
          <w:color w:val="6F8294"/>
        </w:rPr>
        <w:t>.</w:t>
      </w:r>
      <w:r w:rsidR="00957531">
        <w:rPr>
          <w:rFonts w:ascii="Roboto" w:hAnsi="Roboto"/>
          <w:color w:val="6F8294"/>
        </w:rPr>
        <w:t xml:space="preserve"> There must be some way to offer this job to all of them and let them decide who is available.</w:t>
      </w:r>
    </w:p>
    <w:p w14:paraId="424B5B89" w14:textId="3C2A4027" w:rsidR="007549B0" w:rsidRDefault="00B103D5" w:rsidP="007549B0">
      <w:pPr>
        <w:pStyle w:val="ListParagraph"/>
        <w:numPr>
          <w:ilvl w:val="0"/>
          <w:numId w:val="45"/>
        </w:numPr>
        <w:rPr>
          <w:rFonts w:ascii="Roboto" w:hAnsi="Roboto"/>
          <w:color w:val="6F8294"/>
        </w:rPr>
      </w:pPr>
      <w:r>
        <w:rPr>
          <w:rFonts w:ascii="Roboto" w:hAnsi="Roboto"/>
          <w:color w:val="6F8294"/>
        </w:rPr>
        <w:t>We are on an open purchase order arrangement now with our translators, so we no longer have to wait for quotes for each small job</w:t>
      </w:r>
      <w:r w:rsidR="007549B0">
        <w:rPr>
          <w:rFonts w:ascii="Roboto" w:hAnsi="Roboto"/>
          <w:color w:val="6F8294"/>
        </w:rPr>
        <w:t>.</w:t>
      </w:r>
      <w:r>
        <w:rPr>
          <w:rFonts w:ascii="Roboto" w:hAnsi="Roboto"/>
          <w:color w:val="6F8294"/>
        </w:rPr>
        <w:t xml:space="preserve"> </w:t>
      </w:r>
      <w:proofErr w:type="gramStart"/>
      <w:r>
        <w:rPr>
          <w:rFonts w:ascii="Roboto" w:hAnsi="Roboto"/>
          <w:color w:val="6F8294"/>
        </w:rPr>
        <w:t>So</w:t>
      </w:r>
      <w:proofErr w:type="gramEnd"/>
      <w:r>
        <w:rPr>
          <w:rFonts w:ascii="Roboto" w:hAnsi="Roboto"/>
          <w:color w:val="6F8294"/>
        </w:rPr>
        <w:t xml:space="preserve"> I need my TMS to automatically send out the tasks to the linguists as soon as the drop arrives. That way they can begin work immediately.</w:t>
      </w:r>
    </w:p>
    <w:p w14:paraId="3BEBE3EC" w14:textId="6DB9ED55" w:rsidR="00B103D5" w:rsidRDefault="00B103D5" w:rsidP="007549B0">
      <w:pPr>
        <w:pStyle w:val="ListParagraph"/>
        <w:numPr>
          <w:ilvl w:val="0"/>
          <w:numId w:val="45"/>
        </w:numPr>
        <w:rPr>
          <w:rFonts w:ascii="Roboto" w:hAnsi="Roboto"/>
          <w:color w:val="6F8294"/>
        </w:rPr>
      </w:pPr>
      <w:r>
        <w:rPr>
          <w:rFonts w:ascii="Roboto" w:hAnsi="Roboto"/>
          <w:color w:val="6F8294"/>
        </w:rPr>
        <w:t>With each drop of content though, we don’t know which translator will be able to complete the new content, so I need all of them to be notified again each time there is a new drop.</w:t>
      </w:r>
    </w:p>
    <w:p w14:paraId="60036E22" w14:textId="7F1124CC" w:rsidR="007549B0" w:rsidRDefault="00B103D5" w:rsidP="007549B0">
      <w:pPr>
        <w:pStyle w:val="ListParagraph"/>
        <w:numPr>
          <w:ilvl w:val="0"/>
          <w:numId w:val="45"/>
        </w:numPr>
        <w:rPr>
          <w:rFonts w:ascii="Roboto" w:hAnsi="Roboto"/>
          <w:color w:val="6F8294"/>
        </w:rPr>
      </w:pPr>
      <w:r>
        <w:rPr>
          <w:rFonts w:ascii="Roboto" w:hAnsi="Roboto"/>
          <w:color w:val="6F8294"/>
        </w:rPr>
        <w:t>With the new financial agreement between us and our translators I need to pay them at the end of each month</w:t>
      </w:r>
      <w:r w:rsidR="00B91111">
        <w:rPr>
          <w:rFonts w:ascii="Roboto" w:hAnsi="Roboto"/>
          <w:color w:val="6F8294"/>
        </w:rPr>
        <w:t>, but only for the work they completed that month</w:t>
      </w:r>
      <w:r w:rsidR="007549B0">
        <w:rPr>
          <w:rFonts w:ascii="Roboto" w:hAnsi="Roboto"/>
          <w:color w:val="6F8294"/>
        </w:rPr>
        <w:t>.</w:t>
      </w:r>
      <w:r w:rsidR="00B91111">
        <w:rPr>
          <w:rFonts w:ascii="Roboto" w:hAnsi="Roboto"/>
          <w:color w:val="6F8294"/>
        </w:rPr>
        <w:t xml:space="preserve"> It is difficult and time consuming for me to calculate this from all of the log files from each drop. I want my TMS to track the work my linguists do in the project and enable me to create their </w:t>
      </w:r>
      <w:r w:rsidR="00B91111">
        <w:rPr>
          <w:rFonts w:ascii="Roboto" w:hAnsi="Roboto"/>
          <w:color w:val="6F8294"/>
        </w:rPr>
        <w:lastRenderedPageBreak/>
        <w:t>monthly purchase order on that basis. Each translator is entitled to a minimum monthly payment of 30 Euros in case the word count was very low that month.</w:t>
      </w:r>
    </w:p>
    <w:p w14:paraId="7EA5069C" w14:textId="03B9CE32" w:rsidR="007549B0" w:rsidRPr="007549B0" w:rsidRDefault="007549B0" w:rsidP="007549B0">
      <w:pPr>
        <w:ind w:left="360"/>
        <w:rPr>
          <w:rFonts w:ascii="Roboto" w:hAnsi="Roboto"/>
          <w:color w:val="6F8294"/>
        </w:rPr>
      </w:pPr>
      <w:r>
        <w:rPr>
          <w:rFonts w:ascii="Roboto" w:hAnsi="Roboto"/>
          <w:color w:val="6F8294"/>
        </w:rPr>
        <w:t xml:space="preserve">Hint: </w:t>
      </w:r>
      <w:r w:rsidR="00B103D5">
        <w:rPr>
          <w:rFonts w:ascii="Roboto" w:hAnsi="Roboto"/>
          <w:color w:val="6F8294"/>
        </w:rPr>
        <w:t>we don’t have a connector available for full automation, so simulate manually in the UI</w:t>
      </w:r>
      <w:commentRangeStart w:id="2"/>
      <w:commentRangeStart w:id="3"/>
      <w:r>
        <w:rPr>
          <w:rFonts w:ascii="Roboto" w:hAnsi="Roboto"/>
          <w:color w:val="6F8294"/>
        </w:rPr>
        <w:t>???</w:t>
      </w:r>
      <w:commentRangeEnd w:id="2"/>
      <w:r w:rsidR="00D6105F">
        <w:rPr>
          <w:rStyle w:val="CommentReference"/>
        </w:rPr>
        <w:commentReference w:id="2"/>
      </w:r>
      <w:commentRangeEnd w:id="3"/>
      <w:r w:rsidR="001D517B">
        <w:rPr>
          <w:rStyle w:val="CommentReference"/>
        </w:rPr>
        <w:commentReference w:id="3"/>
      </w:r>
    </w:p>
    <w:p w14:paraId="70FE3621" w14:textId="77777777" w:rsidR="007549B0" w:rsidRPr="00696DA3" w:rsidRDefault="007549B0" w:rsidP="00AC3DA4">
      <w:pPr>
        <w:rPr>
          <w:rFonts w:ascii="Roboto" w:hAnsi="Roboto"/>
          <w:color w:val="6F8294"/>
        </w:rPr>
      </w:pPr>
    </w:p>
    <w:p w14:paraId="0DF0CAB6" w14:textId="424681B0" w:rsidR="000540EA" w:rsidRPr="000540EA" w:rsidRDefault="000540EA" w:rsidP="000540EA">
      <w:pPr>
        <w:pStyle w:val="ListParagraph"/>
        <w:numPr>
          <w:ilvl w:val="0"/>
          <w:numId w:val="44"/>
        </w:numPr>
        <w:ind w:left="360" w:hanging="360"/>
        <w:rPr>
          <w:rFonts w:ascii="Roboto" w:hAnsi="Roboto"/>
          <w:color w:val="6F8294"/>
        </w:rPr>
      </w:pPr>
      <w:commentRangeStart w:id="4"/>
      <w:commentRangeStart w:id="5"/>
      <w:r w:rsidRPr="000540EA">
        <w:rPr>
          <w:rFonts w:ascii="Roboto" w:hAnsi="Roboto"/>
          <w:color w:val="6F8294"/>
        </w:rPr>
        <w:t>Regulatory SME reviews</w:t>
      </w:r>
      <w:commentRangeEnd w:id="4"/>
      <w:r w:rsidR="002A19C1">
        <w:rPr>
          <w:rStyle w:val="CommentReference"/>
          <w:lang w:val="en-US"/>
        </w:rPr>
        <w:commentReference w:id="4"/>
      </w:r>
      <w:commentRangeEnd w:id="5"/>
      <w:r w:rsidR="001D517B">
        <w:rPr>
          <w:rStyle w:val="CommentReference"/>
          <w:lang w:val="en-US"/>
        </w:rPr>
        <w:commentReference w:id="5"/>
      </w:r>
    </w:p>
    <w:p w14:paraId="699D6BC6" w14:textId="315FB118" w:rsidR="000540EA" w:rsidRDefault="000540EA" w:rsidP="000540EA">
      <w:pPr>
        <w:rPr>
          <w:rFonts w:ascii="Roboto" w:hAnsi="Roboto"/>
          <w:color w:val="6F8294"/>
        </w:rPr>
      </w:pPr>
      <w:r>
        <w:rPr>
          <w:rFonts w:ascii="Roboto" w:hAnsi="Roboto"/>
          <w:color w:val="6F8294"/>
        </w:rPr>
        <w:t xml:space="preserve">In my regulated industry, quality and accuracy is paramount to prevent liability costs. Before my localized documents can be published, each translation must </w:t>
      </w:r>
      <w:r w:rsidR="00C06249">
        <w:rPr>
          <w:rFonts w:ascii="Roboto" w:hAnsi="Roboto"/>
          <w:color w:val="6F8294"/>
        </w:rPr>
        <w:t xml:space="preserve">first </w:t>
      </w:r>
      <w:r>
        <w:rPr>
          <w:rFonts w:ascii="Roboto" w:hAnsi="Roboto"/>
          <w:color w:val="6F8294"/>
        </w:rPr>
        <w:t>pass three different subject matter expert (SME) reviews: technical, marketing, and legal/compliance.</w:t>
      </w:r>
      <w:r w:rsidR="00247345">
        <w:rPr>
          <w:rFonts w:ascii="Roboto" w:hAnsi="Roboto"/>
          <w:color w:val="6F8294"/>
        </w:rPr>
        <w:t xml:space="preserve"> There isn’t much time to complete these SME reviews and then finalize the translation, and the SMEs have to fit this work into their normal busy schedule. It can be difficult to get them completed in time.</w:t>
      </w:r>
    </w:p>
    <w:p w14:paraId="46111F61" w14:textId="2B38797D" w:rsidR="002A19C1" w:rsidRDefault="002A19C1" w:rsidP="002A19C1">
      <w:pPr>
        <w:ind w:left="360"/>
        <w:rPr>
          <w:rFonts w:ascii="Roboto" w:hAnsi="Roboto"/>
          <w:color w:val="6F8294"/>
        </w:rPr>
      </w:pPr>
      <w:r>
        <w:rPr>
          <w:rFonts w:ascii="Roboto" w:hAnsi="Roboto"/>
          <w:color w:val="6F8294"/>
        </w:rPr>
        <w:t>Requirements:</w:t>
      </w:r>
    </w:p>
    <w:p w14:paraId="7E7BEBC0" w14:textId="6F1776F8" w:rsidR="00247345" w:rsidRDefault="00247345" w:rsidP="00275048">
      <w:pPr>
        <w:pStyle w:val="ListParagraph"/>
        <w:numPr>
          <w:ilvl w:val="0"/>
          <w:numId w:val="45"/>
        </w:numPr>
        <w:rPr>
          <w:rFonts w:ascii="Roboto" w:hAnsi="Roboto"/>
          <w:color w:val="6F8294"/>
        </w:rPr>
      </w:pPr>
      <w:r>
        <w:rPr>
          <w:rFonts w:ascii="Roboto" w:hAnsi="Roboto"/>
          <w:color w:val="6F8294"/>
        </w:rPr>
        <w:t>For each of the 3 types of SME review, I prefer for [type]_SME-A to do the job, but if that person declines then my backup is [type]_SME-B.</w:t>
      </w:r>
    </w:p>
    <w:p w14:paraId="76E5977F" w14:textId="2F62C437" w:rsidR="009A6567" w:rsidRDefault="00247345" w:rsidP="00275048">
      <w:pPr>
        <w:pStyle w:val="ListParagraph"/>
        <w:numPr>
          <w:ilvl w:val="0"/>
          <w:numId w:val="45"/>
        </w:numPr>
        <w:rPr>
          <w:rFonts w:ascii="Roboto" w:hAnsi="Roboto"/>
          <w:color w:val="6F8294"/>
        </w:rPr>
      </w:pPr>
      <w:r>
        <w:rPr>
          <w:rFonts w:ascii="Roboto" w:hAnsi="Roboto"/>
          <w:color w:val="6F8294"/>
        </w:rPr>
        <w:t>After initial translation is complete, the SMEs for each of the 3 reviews must be notified immediately that they can begin their review.</w:t>
      </w:r>
    </w:p>
    <w:p w14:paraId="7B0E49F1" w14:textId="4A239C41" w:rsidR="007549B0" w:rsidRDefault="007549B0" w:rsidP="00275048">
      <w:pPr>
        <w:pStyle w:val="ListParagraph"/>
        <w:numPr>
          <w:ilvl w:val="0"/>
          <w:numId w:val="45"/>
        </w:numPr>
        <w:rPr>
          <w:ins w:id="6" w:author="Alex Zekakis" w:date="2019-05-16T12:49:00Z"/>
          <w:rFonts w:ascii="Roboto" w:hAnsi="Roboto"/>
          <w:color w:val="6F8294"/>
        </w:rPr>
      </w:pPr>
      <w:r>
        <w:rPr>
          <w:rFonts w:ascii="Roboto" w:hAnsi="Roboto"/>
          <w:color w:val="6F8294"/>
        </w:rPr>
        <w:t>Time is short, so all 3 SMEs must be able to conduct their reviews at the same time. We have one final revision step for a Linguist to incorporate SME changes and resolve any inconsistencies or conflicts.</w:t>
      </w:r>
    </w:p>
    <w:p w14:paraId="532E5369" w14:textId="51E26761" w:rsidR="001D517B" w:rsidRDefault="001D517B" w:rsidP="00275048">
      <w:pPr>
        <w:pStyle w:val="ListParagraph"/>
        <w:numPr>
          <w:ilvl w:val="0"/>
          <w:numId w:val="45"/>
        </w:numPr>
        <w:rPr>
          <w:rFonts w:ascii="Roboto" w:hAnsi="Roboto"/>
          <w:color w:val="6F8294"/>
        </w:rPr>
      </w:pPr>
      <w:ins w:id="7" w:author="Alex Zekakis" w:date="2019-05-16T12:49:00Z">
        <w:r>
          <w:rPr>
            <w:rFonts w:ascii="Roboto" w:hAnsi="Roboto"/>
            <w:color w:val="6F8294"/>
          </w:rPr>
          <w:t>After S</w:t>
        </w:r>
      </w:ins>
      <w:ins w:id="8" w:author="Alex Zekakis" w:date="2019-05-16T12:50:00Z">
        <w:r>
          <w:rPr>
            <w:rFonts w:ascii="Roboto" w:hAnsi="Roboto"/>
            <w:color w:val="6F8294"/>
          </w:rPr>
          <w:t>ME review is completed, I want a final check on the revisions to be performed, along with a QA check.</w:t>
        </w:r>
      </w:ins>
    </w:p>
    <w:p w14:paraId="3A6F3E67" w14:textId="0DEFA178" w:rsidR="007549B0" w:rsidRDefault="007549B0" w:rsidP="00275048">
      <w:pPr>
        <w:pStyle w:val="ListParagraph"/>
        <w:numPr>
          <w:ilvl w:val="0"/>
          <w:numId w:val="45"/>
        </w:numPr>
        <w:rPr>
          <w:rFonts w:ascii="Roboto" w:hAnsi="Roboto"/>
          <w:color w:val="6F8294"/>
        </w:rPr>
      </w:pPr>
      <w:r>
        <w:rPr>
          <w:rFonts w:ascii="Roboto" w:hAnsi="Roboto"/>
          <w:color w:val="6F8294"/>
        </w:rPr>
        <w:t xml:space="preserve">Our standard process allows a </w:t>
      </w:r>
      <w:del w:id="9" w:author="Alex Zekakis" w:date="2019-05-16T12:53:00Z">
        <w:r w:rsidDel="001D517B">
          <w:rPr>
            <w:rFonts w:ascii="Roboto" w:hAnsi="Roboto"/>
            <w:color w:val="6F8294"/>
          </w:rPr>
          <w:delText xml:space="preserve">minimum </w:delText>
        </w:r>
      </w:del>
      <w:ins w:id="10" w:author="Alex Zekakis" w:date="2019-05-16T12:53:00Z">
        <w:r w:rsidR="001D517B">
          <w:rPr>
            <w:rFonts w:ascii="Roboto" w:hAnsi="Roboto"/>
            <w:color w:val="6F8294"/>
          </w:rPr>
          <w:t>maximum</w:t>
        </w:r>
        <w:r w:rsidR="001D517B">
          <w:rPr>
            <w:rFonts w:ascii="Roboto" w:hAnsi="Roboto"/>
            <w:color w:val="6F8294"/>
          </w:rPr>
          <w:t xml:space="preserve"> </w:t>
        </w:r>
      </w:ins>
      <w:r>
        <w:rPr>
          <w:rFonts w:ascii="Roboto" w:hAnsi="Roboto"/>
          <w:color w:val="6F8294"/>
        </w:rPr>
        <w:t>of one week (5 business days) to complete the SME review. Since the SMEs are busy with their daily work, I always remind them to complete these tasks twice, at 4 days and 2 days before the due date.</w:t>
      </w:r>
    </w:p>
    <w:p w14:paraId="26CF473E" w14:textId="5AA726CB" w:rsidR="007549B0" w:rsidRDefault="007549B0" w:rsidP="007549B0">
      <w:pPr>
        <w:ind w:left="360"/>
        <w:rPr>
          <w:rFonts w:ascii="Roboto" w:hAnsi="Roboto"/>
          <w:color w:val="6F8294"/>
        </w:rPr>
      </w:pPr>
      <w:r>
        <w:rPr>
          <w:rFonts w:ascii="Roboto" w:hAnsi="Roboto"/>
          <w:color w:val="6F8294"/>
        </w:rPr>
        <w:t xml:space="preserve">Hint: </w:t>
      </w:r>
      <w:del w:id="11" w:author="Alex Zekakis" w:date="2019-05-16T12:54:00Z">
        <w:r w:rsidDel="001D517B">
          <w:rPr>
            <w:rFonts w:ascii="Roboto" w:hAnsi="Roboto"/>
            <w:color w:val="6F8294"/>
          </w:rPr>
          <w:delText>???</w:delText>
        </w:r>
      </w:del>
      <w:ins w:id="12" w:author="Alex Zekakis" w:date="2019-05-16T12:54:00Z">
        <w:r w:rsidR="001D517B">
          <w:rPr>
            <w:rFonts w:ascii="Roboto" w:hAnsi="Roboto"/>
            <w:color w:val="6F8294"/>
          </w:rPr>
          <w:t>Simultaneous processing points to workflow step transitions</w:t>
        </w:r>
      </w:ins>
    </w:p>
    <w:p w14:paraId="013995A1" w14:textId="77777777" w:rsidR="00D6105F" w:rsidRDefault="00D6105F" w:rsidP="007549B0">
      <w:pPr>
        <w:ind w:left="360"/>
        <w:rPr>
          <w:rFonts w:ascii="Roboto" w:hAnsi="Roboto"/>
          <w:color w:val="6F8294"/>
        </w:rPr>
      </w:pPr>
    </w:p>
    <w:p w14:paraId="6472615A" w14:textId="0E7811CD" w:rsidR="00D6105F" w:rsidRPr="000540EA" w:rsidRDefault="00D6105F" w:rsidP="00D6105F">
      <w:pPr>
        <w:pStyle w:val="ListParagraph"/>
        <w:numPr>
          <w:ilvl w:val="0"/>
          <w:numId w:val="44"/>
        </w:numPr>
        <w:ind w:left="360" w:hanging="360"/>
        <w:rPr>
          <w:rFonts w:ascii="Roboto" w:hAnsi="Roboto"/>
          <w:color w:val="6F8294"/>
        </w:rPr>
      </w:pPr>
      <w:commentRangeStart w:id="13"/>
      <w:commentRangeStart w:id="14"/>
      <w:r>
        <w:rPr>
          <w:rFonts w:ascii="Roboto" w:hAnsi="Roboto"/>
          <w:color w:val="6F8294"/>
        </w:rPr>
        <w:t>Adaptation of regional dialect</w:t>
      </w:r>
      <w:commentRangeEnd w:id="13"/>
      <w:r w:rsidR="006142F3">
        <w:rPr>
          <w:rStyle w:val="CommentReference"/>
          <w:lang w:val="en-US"/>
        </w:rPr>
        <w:commentReference w:id="13"/>
      </w:r>
      <w:commentRangeEnd w:id="14"/>
      <w:r w:rsidR="001D517B">
        <w:rPr>
          <w:rStyle w:val="CommentReference"/>
          <w:lang w:val="en-US"/>
        </w:rPr>
        <w:commentReference w:id="14"/>
      </w:r>
    </w:p>
    <w:p w14:paraId="130DB568" w14:textId="40898A38" w:rsidR="00D6105F" w:rsidRDefault="00333173" w:rsidP="00D6105F">
      <w:pPr>
        <w:rPr>
          <w:rFonts w:ascii="Roboto" w:hAnsi="Roboto"/>
          <w:color w:val="6F8294"/>
        </w:rPr>
      </w:pPr>
      <w:r>
        <w:rPr>
          <w:rFonts w:ascii="Roboto" w:hAnsi="Roboto"/>
          <w:color w:val="6F8294"/>
        </w:rPr>
        <w:t>My team localizes our product into five regional variants of Spanish: Mexico, Colombia, Argentina, Chile, and Spain</w:t>
      </w:r>
      <w:r w:rsidR="00D6105F">
        <w:rPr>
          <w:rFonts w:ascii="Roboto" w:hAnsi="Roboto"/>
          <w:color w:val="6F8294"/>
        </w:rPr>
        <w:t>.</w:t>
      </w:r>
      <w:r>
        <w:rPr>
          <w:rFonts w:ascii="Roboto" w:hAnsi="Roboto"/>
          <w:color w:val="6F8294"/>
        </w:rPr>
        <w:t xml:space="preserve"> To save money we first translate into Spanish (Colombia) and then adapt that translation into all the other country locales.</w:t>
      </w:r>
      <w:r w:rsidR="004819BB">
        <w:rPr>
          <w:rFonts w:ascii="Roboto" w:hAnsi="Roboto"/>
          <w:color w:val="6F8294"/>
        </w:rPr>
        <w:t xml:space="preserve"> This process is time-consuming to manage and I want to make it more efficient.</w:t>
      </w:r>
    </w:p>
    <w:p w14:paraId="0FF505FD" w14:textId="77777777" w:rsidR="00D6105F" w:rsidRDefault="00D6105F" w:rsidP="00D6105F">
      <w:pPr>
        <w:ind w:left="360"/>
        <w:rPr>
          <w:rFonts w:ascii="Roboto" w:hAnsi="Roboto"/>
          <w:color w:val="6F8294"/>
        </w:rPr>
      </w:pPr>
      <w:r>
        <w:rPr>
          <w:rFonts w:ascii="Roboto" w:hAnsi="Roboto"/>
          <w:color w:val="6F8294"/>
        </w:rPr>
        <w:t>Requirements:</w:t>
      </w:r>
      <w:bookmarkStart w:id="15" w:name="_GoBack"/>
      <w:bookmarkEnd w:id="15"/>
    </w:p>
    <w:p w14:paraId="1854EDC4" w14:textId="692F389B" w:rsidR="004819BB" w:rsidRDefault="004819BB" w:rsidP="00D6105F">
      <w:pPr>
        <w:pStyle w:val="ListParagraph"/>
        <w:numPr>
          <w:ilvl w:val="0"/>
          <w:numId w:val="45"/>
        </w:numPr>
        <w:rPr>
          <w:rFonts w:ascii="Roboto" w:hAnsi="Roboto"/>
          <w:color w:val="6F8294"/>
        </w:rPr>
      </w:pPr>
      <w:r>
        <w:rPr>
          <w:rFonts w:ascii="Roboto" w:hAnsi="Roboto"/>
          <w:color w:val="6F8294"/>
        </w:rPr>
        <w:t>I want to manage all of this</w:t>
      </w:r>
      <w:r w:rsidR="00154547">
        <w:rPr>
          <w:rFonts w:ascii="Roboto" w:hAnsi="Roboto"/>
          <w:color w:val="6F8294"/>
        </w:rPr>
        <w:t>—</w:t>
      </w:r>
      <w:r>
        <w:rPr>
          <w:rFonts w:ascii="Roboto" w:hAnsi="Roboto"/>
          <w:color w:val="6F8294"/>
        </w:rPr>
        <w:t>the translation and all of the adaptations</w:t>
      </w:r>
      <w:r w:rsidR="00154547">
        <w:rPr>
          <w:rFonts w:ascii="Roboto" w:hAnsi="Roboto"/>
          <w:color w:val="6F8294"/>
        </w:rPr>
        <w:t>—</w:t>
      </w:r>
      <w:r>
        <w:rPr>
          <w:rFonts w:ascii="Roboto" w:hAnsi="Roboto"/>
          <w:color w:val="6F8294"/>
        </w:rPr>
        <w:t>in one project.</w:t>
      </w:r>
    </w:p>
    <w:p w14:paraId="0FFD7809" w14:textId="7E13FB70" w:rsidR="00154547" w:rsidRDefault="004819BB" w:rsidP="00D6105F">
      <w:pPr>
        <w:pStyle w:val="ListParagraph"/>
        <w:numPr>
          <w:ilvl w:val="0"/>
          <w:numId w:val="45"/>
        </w:numPr>
        <w:rPr>
          <w:rFonts w:ascii="Roboto" w:hAnsi="Roboto"/>
          <w:color w:val="6F8294"/>
        </w:rPr>
      </w:pPr>
      <w:r>
        <w:rPr>
          <w:rFonts w:ascii="Roboto" w:hAnsi="Roboto"/>
          <w:color w:val="6F8294"/>
        </w:rPr>
        <w:t>For quality purposes our translation workflow for Spanish (Colombia) is a two-step process, translation + correction</w:t>
      </w:r>
      <w:r w:rsidR="00BE5EC1">
        <w:rPr>
          <w:rFonts w:ascii="Roboto" w:hAnsi="Roboto"/>
          <w:color w:val="6F8294"/>
        </w:rPr>
        <w:t>. But</w:t>
      </w:r>
      <w:r>
        <w:rPr>
          <w:rFonts w:ascii="Roboto" w:hAnsi="Roboto"/>
          <w:color w:val="6F8294"/>
        </w:rPr>
        <w:t xml:space="preserve"> </w:t>
      </w:r>
      <w:r w:rsidR="00154547">
        <w:rPr>
          <w:rFonts w:ascii="Roboto" w:hAnsi="Roboto"/>
          <w:color w:val="6F8294"/>
        </w:rPr>
        <w:t xml:space="preserve">the adaptations into the other four locales only require one correction step. The Spanish (Colombia) translation that is being </w:t>
      </w:r>
      <w:r w:rsidR="006142F3">
        <w:rPr>
          <w:rFonts w:ascii="Roboto" w:hAnsi="Roboto"/>
          <w:color w:val="6F8294"/>
        </w:rPr>
        <w:t xml:space="preserve">leveraged and </w:t>
      </w:r>
      <w:r w:rsidR="00154547">
        <w:rPr>
          <w:rFonts w:ascii="Roboto" w:hAnsi="Roboto"/>
          <w:color w:val="6F8294"/>
        </w:rPr>
        <w:t>adapted is considered the first step for these.</w:t>
      </w:r>
    </w:p>
    <w:p w14:paraId="45F37F05" w14:textId="1622F561" w:rsidR="00D6105F" w:rsidRDefault="00E04712" w:rsidP="00D6105F">
      <w:pPr>
        <w:pStyle w:val="ListParagraph"/>
        <w:numPr>
          <w:ilvl w:val="0"/>
          <w:numId w:val="45"/>
        </w:numPr>
        <w:rPr>
          <w:rFonts w:ascii="Roboto" w:hAnsi="Roboto"/>
          <w:color w:val="6F8294"/>
        </w:rPr>
      </w:pPr>
      <w:r>
        <w:rPr>
          <w:rFonts w:ascii="Roboto" w:hAnsi="Roboto"/>
          <w:color w:val="6F8294"/>
        </w:rPr>
        <w:lastRenderedPageBreak/>
        <w:t>A</w:t>
      </w:r>
      <w:r w:rsidR="004819BB">
        <w:rPr>
          <w:rFonts w:ascii="Roboto" w:hAnsi="Roboto"/>
          <w:color w:val="6F8294"/>
        </w:rPr>
        <w:t xml:space="preserve">daptations into the other 4 locales do not have to wait for the correction step to be completed before they can begin. The four adaptation workflows can begin right after the </w:t>
      </w:r>
      <w:r w:rsidR="006142F3">
        <w:rPr>
          <w:rFonts w:ascii="Roboto" w:hAnsi="Roboto"/>
          <w:color w:val="6F8294"/>
        </w:rPr>
        <w:t xml:space="preserve">Spanish (Colombia) </w:t>
      </w:r>
      <w:r w:rsidR="004819BB">
        <w:rPr>
          <w:rFonts w:ascii="Roboto" w:hAnsi="Roboto"/>
          <w:color w:val="6F8294"/>
        </w:rPr>
        <w:t>translation step is completed.</w:t>
      </w:r>
    </w:p>
    <w:p w14:paraId="114FE718" w14:textId="152AF8F7" w:rsidR="004819BB" w:rsidRDefault="004819BB" w:rsidP="00D6105F">
      <w:pPr>
        <w:pStyle w:val="ListParagraph"/>
        <w:numPr>
          <w:ilvl w:val="0"/>
          <w:numId w:val="45"/>
        </w:numPr>
        <w:rPr>
          <w:rFonts w:ascii="Roboto" w:hAnsi="Roboto"/>
          <w:color w:val="6F8294"/>
        </w:rPr>
      </w:pPr>
      <w:r>
        <w:rPr>
          <w:rFonts w:ascii="Roboto" w:hAnsi="Roboto"/>
          <w:color w:val="6F8294"/>
        </w:rPr>
        <w:t xml:space="preserve">Also, </w:t>
      </w:r>
      <w:r w:rsidR="006142F3">
        <w:rPr>
          <w:rFonts w:ascii="Roboto" w:hAnsi="Roboto"/>
          <w:color w:val="6F8294"/>
        </w:rPr>
        <w:t>the other</w:t>
      </w:r>
      <w:r>
        <w:rPr>
          <w:rFonts w:ascii="Roboto" w:hAnsi="Roboto"/>
          <w:color w:val="6F8294"/>
        </w:rPr>
        <w:t xml:space="preserve"> 4 locales do not require an extra revision step. They only need one correction step for the adaptation.</w:t>
      </w:r>
    </w:p>
    <w:p w14:paraId="1C1B0611" w14:textId="2C9DC731" w:rsidR="004819BB" w:rsidRDefault="004819BB" w:rsidP="00D6105F">
      <w:pPr>
        <w:pStyle w:val="ListParagraph"/>
        <w:numPr>
          <w:ilvl w:val="0"/>
          <w:numId w:val="45"/>
        </w:numPr>
        <w:rPr>
          <w:rFonts w:ascii="Roboto" w:hAnsi="Roboto"/>
          <w:color w:val="6F8294"/>
        </w:rPr>
      </w:pPr>
      <w:r>
        <w:rPr>
          <w:rFonts w:ascii="Roboto" w:hAnsi="Roboto"/>
          <w:color w:val="6F8294"/>
        </w:rPr>
        <w:t>However, to be fair we consider adaptation slightly more work than standard correction, so the linguists are paid a little more for adaptation than they are for normal correction. This must be reflected in the project and in the linguists’ purchase orders.</w:t>
      </w:r>
    </w:p>
    <w:p w14:paraId="3BEF63C4" w14:textId="2E439D39" w:rsidR="006142F3" w:rsidRDefault="006142F3" w:rsidP="00D6105F">
      <w:pPr>
        <w:pStyle w:val="ListParagraph"/>
        <w:numPr>
          <w:ilvl w:val="0"/>
          <w:numId w:val="45"/>
        </w:numPr>
        <w:rPr>
          <w:rFonts w:ascii="Roboto" w:hAnsi="Roboto"/>
          <w:color w:val="6F8294"/>
        </w:rPr>
      </w:pPr>
      <w:r>
        <w:rPr>
          <w:rFonts w:ascii="Roboto" w:hAnsi="Roboto"/>
          <w:color w:val="6F8294"/>
        </w:rPr>
        <w:t>While it is nice that our TMS can leverage multiple locales for a single language, it is not efficient for my linguists to sift through 5 or more possible locale matches for every segment. We have selected Spanish (Colombia) as our core locale for adaptation, so my linguists should only be shown TM matches and suggestions for their current project locale and Spanish (Colombia) for adaptation. They should not see suggestions from any other locale that is not relevant to them.</w:t>
      </w:r>
    </w:p>
    <w:p w14:paraId="72F371F7" w14:textId="2F6E7641" w:rsidR="00300BB6" w:rsidRDefault="00300BB6" w:rsidP="00D6105F">
      <w:pPr>
        <w:pStyle w:val="ListParagraph"/>
        <w:numPr>
          <w:ilvl w:val="0"/>
          <w:numId w:val="45"/>
        </w:numPr>
        <w:rPr>
          <w:rFonts w:ascii="Roboto" w:hAnsi="Roboto"/>
          <w:color w:val="6F8294"/>
        </w:rPr>
      </w:pPr>
      <w:r>
        <w:rPr>
          <w:rFonts w:ascii="Roboto" w:hAnsi="Roboto"/>
          <w:color w:val="6F8294"/>
        </w:rPr>
        <w:t>When a different regional locale segment is offered to the linguist for adaption, it must be made known to them so they can pay special attention to it, compared to TM matches from their own locale.</w:t>
      </w:r>
    </w:p>
    <w:p w14:paraId="32D60671" w14:textId="77777777" w:rsidR="00D6105F" w:rsidRPr="007549B0" w:rsidRDefault="00D6105F" w:rsidP="00D6105F">
      <w:pPr>
        <w:ind w:left="360"/>
        <w:rPr>
          <w:rFonts w:ascii="Roboto" w:hAnsi="Roboto"/>
          <w:color w:val="6F8294"/>
        </w:rPr>
      </w:pPr>
      <w:r>
        <w:rPr>
          <w:rFonts w:ascii="Roboto" w:hAnsi="Roboto"/>
          <w:color w:val="6F8294"/>
        </w:rPr>
        <w:t>Hint</w:t>
      </w:r>
      <w:proofErr w:type="gramStart"/>
      <w:r>
        <w:rPr>
          <w:rFonts w:ascii="Roboto" w:hAnsi="Roboto"/>
          <w:color w:val="6F8294"/>
        </w:rPr>
        <w:t>: ???</w:t>
      </w:r>
      <w:proofErr w:type="gramEnd"/>
    </w:p>
    <w:p w14:paraId="0632C313" w14:textId="1065B8D2" w:rsidR="00D6105F" w:rsidRDefault="00D6105F" w:rsidP="007549B0">
      <w:pPr>
        <w:ind w:left="360"/>
        <w:rPr>
          <w:rFonts w:ascii="Roboto" w:hAnsi="Roboto"/>
          <w:color w:val="6F8294"/>
        </w:rPr>
      </w:pPr>
    </w:p>
    <w:p w14:paraId="478CDC0D" w14:textId="554AD0E2" w:rsidR="00D6105F" w:rsidRPr="000540EA" w:rsidRDefault="00D6105F" w:rsidP="00D6105F">
      <w:pPr>
        <w:pStyle w:val="ListParagraph"/>
        <w:numPr>
          <w:ilvl w:val="0"/>
          <w:numId w:val="44"/>
        </w:numPr>
        <w:ind w:left="360" w:hanging="360"/>
        <w:rPr>
          <w:rFonts w:ascii="Roboto" w:hAnsi="Roboto"/>
          <w:color w:val="6F8294"/>
        </w:rPr>
      </w:pPr>
      <w:r>
        <w:rPr>
          <w:rFonts w:ascii="Roboto" w:hAnsi="Roboto"/>
          <w:color w:val="6F8294"/>
        </w:rPr>
        <w:t xml:space="preserve">LQA arbitration workflow </w:t>
      </w:r>
      <w:commentRangeStart w:id="16"/>
      <w:r>
        <w:rPr>
          <w:rFonts w:ascii="Roboto" w:hAnsi="Roboto"/>
          <w:color w:val="6F8294"/>
        </w:rPr>
        <w:t>???</w:t>
      </w:r>
      <w:commentRangeEnd w:id="16"/>
      <w:r>
        <w:rPr>
          <w:rStyle w:val="CommentReference"/>
          <w:lang w:val="en-US"/>
        </w:rPr>
        <w:commentReference w:id="16"/>
      </w:r>
    </w:p>
    <w:p w14:paraId="296FF814" w14:textId="77777777" w:rsidR="00D6105F" w:rsidRPr="007549B0" w:rsidRDefault="00D6105F" w:rsidP="00D6105F">
      <w:pPr>
        <w:rPr>
          <w:rFonts w:ascii="Roboto" w:hAnsi="Roboto"/>
          <w:color w:val="6F8294"/>
        </w:rPr>
      </w:pPr>
    </w:p>
    <w:sectPr w:rsidR="00D6105F" w:rsidRPr="007549B0" w:rsidSect="00691747">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n Weisgerber" w:date="2019-05-15T09:16:00Z" w:initials="JW">
    <w:p w14:paraId="49C4ACF7" w14:textId="77777777" w:rsidR="00B91111" w:rsidRDefault="00B91111" w:rsidP="00B91111">
      <w:pPr>
        <w:pStyle w:val="CommentText"/>
      </w:pPr>
      <w:r>
        <w:rPr>
          <w:rStyle w:val="CommentReference"/>
        </w:rPr>
        <w:annotationRef/>
      </w:r>
      <w:r>
        <w:t>Instructor’s implementation (internal):</w:t>
      </w:r>
    </w:p>
    <w:p w14:paraId="192C6AA8" w14:textId="24305D98" w:rsidR="00B91111" w:rsidRDefault="00B91111" w:rsidP="00B91111">
      <w:pPr>
        <w:pStyle w:val="CommentText"/>
      </w:pPr>
      <w:r>
        <w:t>* Auto-start workflow in template, and enable auto-restart for each update.</w:t>
      </w:r>
    </w:p>
    <w:p w14:paraId="58046A39" w14:textId="0989FB5C" w:rsidR="00B91111" w:rsidRDefault="00B91111" w:rsidP="00B91111">
      <w:pPr>
        <w:pStyle w:val="CommentText"/>
      </w:pPr>
      <w:r>
        <w:t>* First-come-first-served user group for all translators. Re-assign user group with each project update.</w:t>
      </w:r>
    </w:p>
    <w:p w14:paraId="3C6BF994" w14:textId="40B4F1D7" w:rsidR="00B91111" w:rsidRDefault="00B91111" w:rsidP="00B91111">
      <w:pPr>
        <w:pStyle w:val="CommentText"/>
      </w:pPr>
      <w:r>
        <w:t>* Auto-set project due date to now+6 hours.</w:t>
      </w:r>
    </w:p>
    <w:p w14:paraId="2F8DA451" w14:textId="2E9E2BFC" w:rsidR="007F5E72" w:rsidRDefault="00B91111" w:rsidP="00B91111">
      <w:pPr>
        <w:pStyle w:val="CommentText"/>
      </w:pPr>
      <w:r>
        <w:t>* Set continuous project statistics to compile until generated at end of month</w:t>
      </w:r>
      <w:r w:rsidR="007F5E72">
        <w:t xml:space="preserve"> for </w:t>
      </w:r>
      <w:proofErr w:type="spellStart"/>
      <w:r w:rsidR="007F5E72">
        <w:t>POs</w:t>
      </w:r>
      <w:r>
        <w:t>.</w:t>
      </w:r>
      <w:proofErr w:type="spellEnd"/>
      <w:r w:rsidR="007F5E72">
        <w:t xml:space="preserve"> </w:t>
      </w:r>
    </w:p>
    <w:p w14:paraId="155279AF" w14:textId="6BF18811" w:rsidR="00B91111" w:rsidRDefault="007F5E72" w:rsidP="00B91111">
      <w:pPr>
        <w:pStyle w:val="CommentText"/>
      </w:pPr>
      <w:r>
        <w:t>* Use project Smart filter to quickly find project(s) for PO generation each month.</w:t>
      </w:r>
    </w:p>
    <w:p w14:paraId="4FBD9A9F" w14:textId="78AE9D85" w:rsidR="00B91111" w:rsidRDefault="00B91111" w:rsidP="00B91111">
      <w:pPr>
        <w:pStyle w:val="CommentText"/>
      </w:pPr>
    </w:p>
  </w:comment>
  <w:comment w:id="1" w:author="Alex Zekakis" w:date="2019-05-16T12:48:00Z" w:initials="AZ">
    <w:p w14:paraId="61964A3C" w14:textId="2E889E09" w:rsidR="001D517B" w:rsidRDefault="001D517B">
      <w:pPr>
        <w:pStyle w:val="CommentText"/>
      </w:pPr>
      <w:r>
        <w:rPr>
          <w:rStyle w:val="CommentReference"/>
        </w:rPr>
        <w:annotationRef/>
      </w:r>
      <w:r>
        <w:t>Aggregate POs can do this already, although requires configuration… So probably best not to go in that direction</w:t>
      </w:r>
    </w:p>
  </w:comment>
  <w:comment w:id="2" w:author="John Weisgerber" w:date="2019-05-15T08:46:00Z" w:initials="JW">
    <w:p w14:paraId="709E3090" w14:textId="2F5E0F78" w:rsidR="00D6105F" w:rsidRDefault="00D6105F">
      <w:pPr>
        <w:pStyle w:val="CommentText"/>
      </w:pPr>
      <w:r>
        <w:rPr>
          <w:rStyle w:val="CommentReference"/>
        </w:rPr>
        <w:annotationRef/>
      </w:r>
      <w:r>
        <w:t>Hint or no hint?</w:t>
      </w:r>
    </w:p>
  </w:comment>
  <w:comment w:id="3" w:author="Alex Zekakis" w:date="2019-05-16T12:47:00Z" w:initials="AZ">
    <w:p w14:paraId="535A40FF" w14:textId="420E7595" w:rsidR="001D517B" w:rsidRDefault="001D517B">
      <w:pPr>
        <w:pStyle w:val="CommentText"/>
      </w:pPr>
      <w:r>
        <w:rPr>
          <w:rStyle w:val="CommentReference"/>
        </w:rPr>
        <w:annotationRef/>
      </w:r>
      <w:r>
        <w:t xml:space="preserve">Hint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Perhaps also some verbal pointers</w:t>
      </w:r>
    </w:p>
  </w:comment>
  <w:comment w:id="4" w:author="John Weisgerber" w:date="2019-05-15T08:15:00Z" w:initials="JW">
    <w:p w14:paraId="579AFAC4" w14:textId="473E492E" w:rsidR="002A19C1" w:rsidRDefault="002A19C1">
      <w:pPr>
        <w:pStyle w:val="CommentText"/>
      </w:pPr>
      <w:r>
        <w:rPr>
          <w:rStyle w:val="CommentReference"/>
        </w:rPr>
        <w:annotationRef/>
      </w:r>
      <w:r>
        <w:t>Instructor</w:t>
      </w:r>
      <w:r w:rsidR="00B91111">
        <w:t>’</w:t>
      </w:r>
      <w:r>
        <w:t>s implementation (internal):</w:t>
      </w:r>
    </w:p>
    <w:p w14:paraId="7DA70A0E" w14:textId="6C50195C" w:rsidR="002A19C1" w:rsidRDefault="00247345">
      <w:pPr>
        <w:pStyle w:val="CommentText"/>
      </w:pPr>
      <w:r>
        <w:t xml:space="preserve">* </w:t>
      </w:r>
      <w:r w:rsidR="002A19C1">
        <w:t>3 simultaneous correction steps for SMEs</w:t>
      </w:r>
    </w:p>
    <w:p w14:paraId="5089220F" w14:textId="21B4A701" w:rsidR="002A19C1" w:rsidRDefault="00247345">
      <w:pPr>
        <w:pStyle w:val="CommentText"/>
      </w:pPr>
      <w:r>
        <w:t xml:space="preserve">* </w:t>
      </w:r>
      <w:r w:rsidR="002A19C1">
        <w:t>Allocation order user group for each SME</w:t>
      </w:r>
    </w:p>
    <w:p w14:paraId="73F4D085" w14:textId="49C7D465" w:rsidR="002A19C1" w:rsidRDefault="00247345">
      <w:pPr>
        <w:pStyle w:val="CommentText"/>
      </w:pPr>
      <w:r>
        <w:t xml:space="preserve">* </w:t>
      </w:r>
      <w:r w:rsidR="002A19C1">
        <w:t>Auto due date reminders x2</w:t>
      </w:r>
    </w:p>
    <w:p w14:paraId="429898BC" w14:textId="58B9D6D3" w:rsidR="002A19C1" w:rsidRDefault="00247345">
      <w:pPr>
        <w:pStyle w:val="CommentText"/>
      </w:pPr>
      <w:r>
        <w:t xml:space="preserve">* </w:t>
      </w:r>
      <w:r w:rsidR="002A19C1">
        <w:t>Final correction step to resolve SME changes, using revision history consistency checks etc.</w:t>
      </w:r>
    </w:p>
    <w:p w14:paraId="6C733B96" w14:textId="7F6D2F8D" w:rsidR="007549B0" w:rsidRDefault="007549B0">
      <w:pPr>
        <w:pStyle w:val="CommentText"/>
      </w:pPr>
      <w:r>
        <w:t>* Auto-set step due dates via workflow config or auto-set project due date to 5 days.</w:t>
      </w:r>
    </w:p>
    <w:p w14:paraId="7174837E" w14:textId="5E8BEB36" w:rsidR="00247345" w:rsidRDefault="00247345">
      <w:pPr>
        <w:pStyle w:val="CommentText"/>
      </w:pPr>
      <w:r>
        <w:t>(add pre-proc step to cycle source changes? That would make this one monster challenge.)</w:t>
      </w:r>
    </w:p>
  </w:comment>
  <w:comment w:id="5" w:author="Alex Zekakis" w:date="2019-05-16T12:51:00Z" w:initials="AZ">
    <w:p w14:paraId="75A4E6CD" w14:textId="32F0A5FC" w:rsidR="001D517B" w:rsidRDefault="001D517B">
      <w:pPr>
        <w:pStyle w:val="CommentText"/>
      </w:pPr>
      <w:r>
        <w:rPr>
          <w:rStyle w:val="CommentReference"/>
        </w:rPr>
        <w:annotationRef/>
      </w:r>
      <w:r>
        <w:t>Perhaps skip pre-proc for this, the challenge is already solid</w:t>
      </w:r>
    </w:p>
  </w:comment>
  <w:comment w:id="13" w:author="John Weisgerber" w:date="2019-05-15T11:33:00Z" w:initials="JW">
    <w:p w14:paraId="1C85E45F" w14:textId="77777777" w:rsidR="006142F3" w:rsidRDefault="006142F3" w:rsidP="006142F3">
      <w:pPr>
        <w:pStyle w:val="CommentText"/>
      </w:pPr>
      <w:r>
        <w:rPr>
          <w:rStyle w:val="CommentReference"/>
        </w:rPr>
        <w:annotationRef/>
      </w:r>
      <w:r>
        <w:t>Instructor’s implementation (internal):</w:t>
      </w:r>
    </w:p>
    <w:p w14:paraId="5796CEC7" w14:textId="5CF7AC2E" w:rsidR="006142F3" w:rsidRDefault="006142F3" w:rsidP="006142F3">
      <w:pPr>
        <w:pStyle w:val="CommentText"/>
      </w:pPr>
      <w:r>
        <w:t>* Locale-variant TM matching for Spanish.</w:t>
      </w:r>
    </w:p>
    <w:p w14:paraId="4F877FF5" w14:textId="697BA587" w:rsidR="006142F3" w:rsidRDefault="006142F3" w:rsidP="006142F3">
      <w:pPr>
        <w:pStyle w:val="CommentText"/>
      </w:pPr>
      <w:r>
        <w:t>* Custom workflow step for “adaptation” to support pricing variation in rate card.</w:t>
      </w:r>
    </w:p>
    <w:p w14:paraId="1C44C7C7" w14:textId="561F5B40" w:rsidR="006142F3" w:rsidRDefault="006142F3" w:rsidP="006142F3">
      <w:pPr>
        <w:pStyle w:val="CommentText"/>
      </w:pPr>
      <w:r>
        <w:t xml:space="preserve">* Different workflows per language: translate + correct for </w:t>
      </w:r>
      <w:proofErr w:type="spellStart"/>
      <w:r>
        <w:t>es_CO</w:t>
      </w:r>
      <w:proofErr w:type="spellEnd"/>
      <w:r>
        <w:t xml:space="preserve"> and only an “adaptation” step (based on correct) for other locales.</w:t>
      </w:r>
    </w:p>
    <w:p w14:paraId="15B0D4BE" w14:textId="4C65553C" w:rsidR="006142F3" w:rsidRDefault="006142F3" w:rsidP="006142F3">
      <w:pPr>
        <w:pStyle w:val="CommentText"/>
      </w:pPr>
      <w:r>
        <w:t xml:space="preserve">* Manually start only </w:t>
      </w:r>
      <w:proofErr w:type="spellStart"/>
      <w:r>
        <w:t>es_CO</w:t>
      </w:r>
      <w:proofErr w:type="spellEnd"/>
      <w:r>
        <w:t xml:space="preserve"> workflow at first.</w:t>
      </w:r>
    </w:p>
    <w:p w14:paraId="3BDE4062" w14:textId="257C46F7" w:rsidR="006142F3" w:rsidRDefault="006142F3" w:rsidP="006142F3">
      <w:pPr>
        <w:pStyle w:val="CommentText"/>
      </w:pPr>
      <w:r>
        <w:t>* When notified that translate step is complete. Start other locale workflows from language view.</w:t>
      </w:r>
    </w:p>
    <w:p w14:paraId="7BD172DB" w14:textId="77777777" w:rsidR="006142F3" w:rsidRDefault="006142F3" w:rsidP="006142F3">
      <w:pPr>
        <w:pStyle w:val="CommentText"/>
      </w:pPr>
      <w:r>
        <w:t xml:space="preserve">* </w:t>
      </w:r>
      <w:r w:rsidR="00300BB6">
        <w:t>Penalty profile to prioritize project language and exclude non-</w:t>
      </w:r>
      <w:proofErr w:type="spellStart"/>
      <w:r w:rsidR="00300BB6">
        <w:t>es_CO</w:t>
      </w:r>
      <w:proofErr w:type="spellEnd"/>
      <w:r w:rsidR="00300BB6">
        <w:t xml:space="preserve"> variant segments (need to work this out).</w:t>
      </w:r>
    </w:p>
    <w:p w14:paraId="378CBBA7" w14:textId="5890E440" w:rsidR="00300BB6" w:rsidRDefault="00300BB6" w:rsidP="006142F3">
      <w:pPr>
        <w:pStyle w:val="CommentText"/>
      </w:pPr>
      <w:r>
        <w:t>* Activate segment highlighting for locale variant matches.</w:t>
      </w:r>
    </w:p>
  </w:comment>
  <w:comment w:id="14" w:author="Alex Zekakis" w:date="2019-05-16T12:55:00Z" w:initials="AZ">
    <w:p w14:paraId="59882E7C" w14:textId="35FE2841" w:rsidR="001D517B" w:rsidRDefault="001D517B">
      <w:pPr>
        <w:pStyle w:val="CommentText"/>
      </w:pPr>
      <w:r>
        <w:rPr>
          <w:rStyle w:val="CommentReference"/>
        </w:rPr>
        <w:annotationRef/>
      </w:r>
      <w:r>
        <w:t>It is possible to configure language variants on a language level now (Adidas 11.6 development) in the penalty profiles by setting “If project language is XX” Use variants ONLY from XX</w:t>
      </w:r>
    </w:p>
  </w:comment>
  <w:comment w:id="16" w:author="John Weisgerber" w:date="2019-05-15T08:51:00Z" w:initials="JW">
    <w:p w14:paraId="323C5F3F" w14:textId="4070BDEF" w:rsidR="00D6105F" w:rsidRDefault="00D6105F">
      <w:pPr>
        <w:pStyle w:val="CommentText"/>
      </w:pPr>
      <w:r>
        <w:rPr>
          <w:rStyle w:val="CommentReference"/>
        </w:rPr>
        <w:annotationRef/>
      </w:r>
      <w:r>
        <w:t>Could be a good advanced challenge, but potentially highlights a few limitations in XTM…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BD9A9F" w15:done="0"/>
  <w15:commentEx w15:paraId="61964A3C" w15:paraIdParent="4FBD9A9F" w15:done="0"/>
  <w15:commentEx w15:paraId="709E3090" w15:done="0"/>
  <w15:commentEx w15:paraId="535A40FF" w15:paraIdParent="709E3090" w15:done="0"/>
  <w15:commentEx w15:paraId="7174837E" w15:done="0"/>
  <w15:commentEx w15:paraId="75A4E6CD" w15:paraIdParent="7174837E" w15:done="0"/>
  <w15:commentEx w15:paraId="378CBBA7" w15:done="0"/>
  <w15:commentEx w15:paraId="59882E7C" w15:paraIdParent="378CBBA7" w15:done="0"/>
  <w15:commentEx w15:paraId="323C5F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BD9A9F" w16cid:durableId="20865756"/>
  <w16cid:commentId w16cid:paraId="61964A3C" w16cid:durableId="2087DA88"/>
  <w16cid:commentId w16cid:paraId="709E3090" w16cid:durableId="20865079"/>
  <w16cid:commentId w16cid:paraId="535A40FF" w16cid:durableId="2087DA61"/>
  <w16cid:commentId w16cid:paraId="7174837E" w16cid:durableId="20864925"/>
  <w16cid:commentId w16cid:paraId="75A4E6CD" w16cid:durableId="2087DB47"/>
  <w16cid:commentId w16cid:paraId="378CBBA7" w16cid:durableId="20867783"/>
  <w16cid:commentId w16cid:paraId="59882E7C" w16cid:durableId="2087DC5E"/>
  <w16cid:commentId w16cid:paraId="323C5F3F" w16cid:durableId="208651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972D6" w14:textId="77777777" w:rsidR="00610E19" w:rsidRDefault="00610E19" w:rsidP="00681599">
      <w:pPr>
        <w:spacing w:after="0" w:line="240" w:lineRule="auto"/>
      </w:pPr>
      <w:r>
        <w:separator/>
      </w:r>
    </w:p>
  </w:endnote>
  <w:endnote w:type="continuationSeparator" w:id="0">
    <w:p w14:paraId="724ADD30" w14:textId="77777777" w:rsidR="00610E19" w:rsidRDefault="00610E19" w:rsidP="00681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altName w:val="Arial"/>
    <w:panose1 w:val="02000000000000000000"/>
    <w:charset w:val="EE"/>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Roboto Light">
    <w:altName w:val="Arial"/>
    <w:panose1 w:val="02000000000000000000"/>
    <w:charset w:val="EE"/>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76E2D" w14:textId="56569480" w:rsidR="008711D3" w:rsidRDefault="008711D3" w:rsidP="00987ADF">
    <w:pPr>
      <w:pStyle w:val="Footer"/>
      <w:pBdr>
        <w:top w:val="single" w:sz="4" w:space="0" w:color="D9D9D9" w:themeColor="background1" w:themeShade="D9"/>
      </w:pBdr>
      <w:jc w:val="center"/>
    </w:pPr>
    <w:r>
      <w:rPr>
        <w:noProof/>
        <w:color w:val="7F7F7F" w:themeColor="background1" w:themeShade="7F"/>
        <w:spacing w:val="60"/>
        <w:lang w:val="pl-PL" w:eastAsia="pl-PL"/>
      </w:rPr>
      <w:drawing>
        <wp:anchor distT="0" distB="0" distL="114300" distR="114300" simplePos="0" relativeHeight="251658240" behindDoc="0" locked="0" layoutInCell="1" allowOverlap="1" wp14:anchorId="04CBA582" wp14:editId="533D1DED">
          <wp:simplePos x="0" y="0"/>
          <wp:positionH relativeFrom="column">
            <wp:posOffset>98596</wp:posOffset>
          </wp:positionH>
          <wp:positionV relativeFrom="paragraph">
            <wp:posOffset>151954</wp:posOffset>
          </wp:positionV>
          <wp:extent cx="1109757" cy="370393"/>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9757" cy="370393"/>
                  </a:xfrm>
                  <a:prstGeom prst="rect">
                    <a:avLst/>
                  </a:prstGeom>
                  <a:noFill/>
                  <a:ln>
                    <a:noFill/>
                  </a:ln>
                </pic:spPr>
              </pic:pic>
            </a:graphicData>
          </a:graphic>
        </wp:anchor>
      </w:drawing>
    </w:r>
  </w:p>
  <w:p w14:paraId="572A7BE7" w14:textId="30F3CAF7" w:rsidR="008711D3" w:rsidRDefault="008711D3" w:rsidP="00987ADF">
    <w:pPr>
      <w:pStyle w:val="Footer"/>
      <w:pBdr>
        <w:top w:val="single" w:sz="4" w:space="0" w:color="D9D9D9" w:themeColor="background1" w:themeShade="D9"/>
      </w:pBdr>
      <w:jc w:val="right"/>
    </w:pPr>
    <w:r>
      <w:rPr>
        <w:noProof/>
        <w:lang w:val="pl-PL" w:eastAsia="pl-PL"/>
      </w:rPr>
      <mc:AlternateContent>
        <mc:Choice Requires="wps">
          <w:drawing>
            <wp:anchor distT="45720" distB="45720" distL="114300" distR="114300" simplePos="0" relativeHeight="251660288" behindDoc="0" locked="0" layoutInCell="1" allowOverlap="1" wp14:anchorId="449DE52E" wp14:editId="0E35C787">
              <wp:simplePos x="0" y="0"/>
              <wp:positionH relativeFrom="margin">
                <wp:align>center</wp:align>
              </wp:positionH>
              <wp:positionV relativeFrom="page">
                <wp:posOffset>9340850</wp:posOffset>
              </wp:positionV>
              <wp:extent cx="1209600" cy="320400"/>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00" cy="320400"/>
                      </a:xfrm>
                      <a:prstGeom prst="rect">
                        <a:avLst/>
                      </a:prstGeom>
                      <a:solidFill>
                        <a:srgbClr val="FFFFFF"/>
                      </a:solidFill>
                      <a:ln w="9525">
                        <a:noFill/>
                        <a:miter lim="800000"/>
                        <a:headEnd/>
                        <a:tailEnd/>
                      </a:ln>
                    </wps:spPr>
                    <wps:txbx>
                      <w:txbxContent>
                        <w:p w14:paraId="31DE3CD6" w14:textId="3ACDD569" w:rsidR="008711D3" w:rsidRPr="0016348F" w:rsidRDefault="008711D3" w:rsidP="00B12F02">
                          <w:pPr>
                            <w:jc w:val="center"/>
                            <w:rPr>
                              <w:rFonts w:ascii="Roboto" w:hAnsi="Roboto"/>
                              <w:color w:val="6F8294"/>
                              <w:lang w:val="pl-PL"/>
                            </w:rPr>
                          </w:pPr>
                          <w:r w:rsidRPr="0016348F">
                            <w:rPr>
                              <w:rFonts w:ascii="Roboto" w:hAnsi="Roboto"/>
                              <w:color w:val="6F8294"/>
                              <w:lang w:val="pl-PL"/>
                            </w:rPr>
                            <w:t>www.xtm.cloud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9DE52E" id="_x0000_t202" coordsize="21600,21600" o:spt="202" path="m,l,21600r21600,l21600,xe">
              <v:stroke joinstyle="miter"/>
              <v:path gradientshapeok="t" o:connecttype="rect"/>
            </v:shapetype>
            <v:shape id="Text Box 2" o:spid="_x0000_s1026" type="#_x0000_t202" style="position:absolute;left:0;text-align:left;margin-left:0;margin-top:735.5pt;width:95.25pt;height:25.2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" stroked="f">
              <v:textbox>
                <w:txbxContent>
                  <w:p w14:paraId="31DE3CD6" w14:textId="3ACDD569" w:rsidR="008711D3" w:rsidRPr="0016348F" w:rsidRDefault="008711D3" w:rsidP="00B12F02">
                    <w:pPr>
                      <w:jc w:val="center"/>
                      <w:rPr>
                        <w:rFonts w:ascii="Roboto" w:hAnsi="Roboto"/>
                        <w:color w:val="6F8294"/>
                        <w:lang w:val="pl-PL"/>
                      </w:rPr>
                    </w:pPr>
                    <w:r w:rsidRPr="0016348F">
                      <w:rPr>
                        <w:rFonts w:ascii="Roboto" w:hAnsi="Roboto"/>
                        <w:color w:val="6F8294"/>
                        <w:lang w:val="pl-PL"/>
                      </w:rPr>
                      <w:t>www.xtm.cloud</w:t>
                    </w:r>
                  </w:p>
                </w:txbxContent>
              </v:textbox>
              <w10:wrap anchorx="margin" anchory="page"/>
            </v:shape>
          </w:pict>
        </mc:Fallback>
      </mc:AlternateContent>
    </w:r>
    <w:r>
      <w:tab/>
    </w:r>
    <w:r>
      <w:tab/>
    </w:r>
    <w:r>
      <w:tab/>
    </w:r>
    <w:r w:rsidRPr="00987ADF">
      <w:rPr>
        <w:color w:val="00A4E4"/>
      </w:rPr>
      <w:fldChar w:fldCharType="begin"/>
    </w:r>
    <w:r w:rsidRPr="00987ADF">
      <w:rPr>
        <w:color w:val="00A4E4"/>
      </w:rPr>
      <w:instrText xml:space="preserve"> PAGE   \* MERGEFORMAT </w:instrText>
    </w:r>
    <w:r w:rsidRPr="00987ADF">
      <w:rPr>
        <w:color w:val="00A4E4"/>
      </w:rPr>
      <w:fldChar w:fldCharType="separate"/>
    </w:r>
    <w:r>
      <w:rPr>
        <w:noProof/>
        <w:color w:val="00A4E4"/>
      </w:rPr>
      <w:t>46</w:t>
    </w:r>
    <w:r w:rsidRPr="00987ADF">
      <w:rPr>
        <w:noProof/>
        <w:color w:val="00A4E4"/>
      </w:rPr>
      <w:fldChar w:fldCharType="end"/>
    </w:r>
    <w:r w:rsidRPr="00987ADF">
      <w:rPr>
        <w:color w:val="00A4E4"/>
      </w:rPr>
      <w:t xml:space="preserve"> </w:t>
    </w:r>
    <w: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BCF26" w14:textId="77777777" w:rsidR="00610E19" w:rsidRDefault="00610E19" w:rsidP="00681599">
      <w:pPr>
        <w:spacing w:after="0" w:line="240" w:lineRule="auto"/>
      </w:pPr>
      <w:r>
        <w:separator/>
      </w:r>
    </w:p>
  </w:footnote>
  <w:footnote w:type="continuationSeparator" w:id="0">
    <w:p w14:paraId="2C5CFF57" w14:textId="77777777" w:rsidR="00610E19" w:rsidRDefault="00610E19" w:rsidP="006815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1BDD4" w14:textId="6803E8E4" w:rsidR="008711D3" w:rsidRPr="00681599" w:rsidRDefault="008711D3" w:rsidP="00681599">
    <w:pPr>
      <w:pStyle w:val="Header"/>
      <w:jc w:val="center"/>
      <w:rPr>
        <w:rFonts w:ascii="Roboto Light" w:hAnsi="Roboto Light"/>
        <w:color w:val="6F8294"/>
      </w:rPr>
    </w:pPr>
    <w:r w:rsidRPr="00681599">
      <w:rPr>
        <w:rFonts w:ascii="Roboto Light" w:hAnsi="Roboto Light"/>
        <w:color w:val="6F8294"/>
      </w:rPr>
      <w:t>Intermediate</w:t>
    </w:r>
    <w:r>
      <w:rPr>
        <w:rFonts w:ascii="Roboto Light" w:hAnsi="Roboto Light"/>
        <w:color w:val="6F8294"/>
      </w:rPr>
      <w:t xml:space="preserve"> and advanced</w:t>
    </w:r>
    <w:r w:rsidRPr="00681599">
      <w:rPr>
        <w:rFonts w:ascii="Roboto Light" w:hAnsi="Roboto Light"/>
        <w:color w:val="6F8294"/>
      </w:rPr>
      <w:t xml:space="preserve"> training sessions – XTM LIVE </w:t>
    </w:r>
    <w:r>
      <w:rPr>
        <w:rFonts w:ascii="Roboto Light" w:hAnsi="Roboto Light"/>
        <w:color w:val="6F8294"/>
      </w:rPr>
      <w:t>Boston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B2EC7"/>
    <w:multiLevelType w:val="hybridMultilevel"/>
    <w:tmpl w:val="E1A86F1E"/>
    <w:lvl w:ilvl="0" w:tplc="0809000F">
      <w:start w:val="1"/>
      <w:numFmt w:val="decimal"/>
      <w:lvlText w:val="%1."/>
      <w:lvlJc w:val="left"/>
      <w:pPr>
        <w:ind w:left="360" w:hanging="360"/>
      </w:pPr>
      <w:rPr>
        <w:rFonts w:hint="default"/>
        <w:i w:val="0"/>
        <w:u w:v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33362E0"/>
    <w:multiLevelType w:val="hybridMultilevel"/>
    <w:tmpl w:val="9F54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F49DE"/>
    <w:multiLevelType w:val="hybridMultilevel"/>
    <w:tmpl w:val="2758C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465B7"/>
    <w:multiLevelType w:val="hybridMultilevel"/>
    <w:tmpl w:val="26420C2C"/>
    <w:lvl w:ilvl="0" w:tplc="711015AE">
      <w:start w:val="1"/>
      <w:numFmt w:val="decimal"/>
      <w:lvlText w:val="%1."/>
      <w:lvlJc w:val="left"/>
      <w:pPr>
        <w:ind w:left="720" w:hanging="360"/>
      </w:pPr>
      <w:rPr>
        <w:rFonts w:ascii="Roboto" w:eastAsiaTheme="minorHAnsi" w:hAnsi="Roboto" w:cstheme="minorBidi"/>
      </w:rPr>
    </w:lvl>
    <w:lvl w:ilvl="1" w:tplc="D2BC1FD6">
      <w:start w:val="1"/>
      <w:numFmt w:val="bullet"/>
      <w:lvlText w:val="-"/>
      <w:lvlJc w:val="left"/>
      <w:pPr>
        <w:ind w:left="1440" w:hanging="360"/>
      </w:pPr>
      <w:rPr>
        <w:rFonts w:ascii="Roboto" w:eastAsiaTheme="minorHAnsi" w:hAnsi="Roboto"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FF1F6C"/>
    <w:multiLevelType w:val="hybridMultilevel"/>
    <w:tmpl w:val="07A23F3A"/>
    <w:lvl w:ilvl="0" w:tplc="D2BC1FD6">
      <w:start w:val="1"/>
      <w:numFmt w:val="bullet"/>
      <w:lvlText w:val="-"/>
      <w:lvlJc w:val="left"/>
      <w:pPr>
        <w:ind w:left="1080" w:hanging="360"/>
      </w:pPr>
      <w:rPr>
        <w:rFonts w:ascii="Roboto" w:eastAsiaTheme="minorHAnsi" w:hAnsi="Roboto" w:cstheme="minorBidi" w:hint="default"/>
      </w:rPr>
    </w:lvl>
    <w:lvl w:ilvl="1" w:tplc="04090005">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20E589A"/>
    <w:multiLevelType w:val="hybridMultilevel"/>
    <w:tmpl w:val="35E03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6F068C"/>
    <w:multiLevelType w:val="hybridMultilevel"/>
    <w:tmpl w:val="F0C42932"/>
    <w:lvl w:ilvl="0" w:tplc="DC1A6A02">
      <w:start w:val="1"/>
      <w:numFmt w:val="decimal"/>
      <w:lvlText w:val="%1."/>
      <w:lvlJc w:val="left"/>
      <w:pPr>
        <w:ind w:left="720" w:hanging="360"/>
      </w:pPr>
      <w:rPr>
        <w:rFonts w:ascii="Roboto" w:eastAsiaTheme="minorHAnsi" w:hAnsi="Roboto" w:cstheme="minorBidi"/>
      </w:rPr>
    </w:lvl>
    <w:lvl w:ilvl="1" w:tplc="D2BC1FD6">
      <w:start w:val="1"/>
      <w:numFmt w:val="bullet"/>
      <w:lvlText w:val="-"/>
      <w:lvlJc w:val="left"/>
      <w:pPr>
        <w:ind w:left="1440" w:hanging="360"/>
      </w:pPr>
      <w:rPr>
        <w:rFonts w:ascii="Roboto" w:eastAsiaTheme="minorHAnsi" w:hAnsi="Roboto"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C237B7"/>
    <w:multiLevelType w:val="hybridMultilevel"/>
    <w:tmpl w:val="B1E630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F82059"/>
    <w:multiLevelType w:val="hybridMultilevel"/>
    <w:tmpl w:val="342033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8177D3"/>
    <w:multiLevelType w:val="hybridMultilevel"/>
    <w:tmpl w:val="AFEA5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E56615"/>
    <w:multiLevelType w:val="hybridMultilevel"/>
    <w:tmpl w:val="6BE6E922"/>
    <w:lvl w:ilvl="0" w:tplc="D2A453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E7116D"/>
    <w:multiLevelType w:val="hybridMultilevel"/>
    <w:tmpl w:val="B824BAF0"/>
    <w:lvl w:ilvl="0" w:tplc="2D5437E4">
      <w:start w:val="1"/>
      <w:numFmt w:val="decimal"/>
      <w:lvlText w:val="%1."/>
      <w:lvlJc w:val="left"/>
      <w:pPr>
        <w:ind w:left="720" w:hanging="360"/>
      </w:pPr>
      <w:rPr>
        <w:rFonts w:hint="default"/>
        <w:i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EF3F8B"/>
    <w:multiLevelType w:val="hybridMultilevel"/>
    <w:tmpl w:val="B97A2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D054D3"/>
    <w:multiLevelType w:val="hybridMultilevel"/>
    <w:tmpl w:val="8648DCCC"/>
    <w:lvl w:ilvl="0" w:tplc="60BA286E">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370396"/>
    <w:multiLevelType w:val="hybridMultilevel"/>
    <w:tmpl w:val="342033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9522BE"/>
    <w:multiLevelType w:val="hybridMultilevel"/>
    <w:tmpl w:val="0272243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6726F9E"/>
    <w:multiLevelType w:val="hybridMultilevel"/>
    <w:tmpl w:val="A8DEF7DE"/>
    <w:lvl w:ilvl="0" w:tplc="0809000F">
      <w:start w:val="1"/>
      <w:numFmt w:val="decimal"/>
      <w:lvlText w:val="%1."/>
      <w:lvlJc w:val="left"/>
      <w:pPr>
        <w:ind w:left="720" w:hanging="360"/>
      </w:pPr>
      <w:rPr>
        <w:rFonts w:hint="default"/>
      </w:rPr>
    </w:lvl>
    <w:lvl w:ilvl="1" w:tplc="D2BC1FD6">
      <w:start w:val="1"/>
      <w:numFmt w:val="bullet"/>
      <w:lvlText w:val="-"/>
      <w:lvlJc w:val="left"/>
      <w:pPr>
        <w:ind w:left="1440" w:hanging="360"/>
      </w:pPr>
      <w:rPr>
        <w:rFonts w:ascii="Roboto" w:eastAsiaTheme="minorHAnsi" w:hAnsi="Roboto"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6E36971"/>
    <w:multiLevelType w:val="hybridMultilevel"/>
    <w:tmpl w:val="D6B0E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AA764B"/>
    <w:multiLevelType w:val="hybridMultilevel"/>
    <w:tmpl w:val="140A0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555906"/>
    <w:multiLevelType w:val="hybridMultilevel"/>
    <w:tmpl w:val="E2B6E3D6"/>
    <w:lvl w:ilvl="0" w:tplc="0809000F">
      <w:start w:val="1"/>
      <w:numFmt w:val="decimal"/>
      <w:lvlText w:val="%1."/>
      <w:lvlJc w:val="left"/>
      <w:pPr>
        <w:ind w:left="720" w:hanging="360"/>
      </w:pPr>
      <w:rPr>
        <w:rFonts w:hint="default"/>
      </w:rPr>
    </w:lvl>
    <w:lvl w:ilvl="1" w:tplc="D2BC1FD6">
      <w:start w:val="1"/>
      <w:numFmt w:val="bullet"/>
      <w:lvlText w:val="-"/>
      <w:lvlJc w:val="left"/>
      <w:pPr>
        <w:ind w:left="1440" w:hanging="360"/>
      </w:pPr>
      <w:rPr>
        <w:rFonts w:ascii="Roboto" w:eastAsiaTheme="minorHAnsi" w:hAnsi="Roboto"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20F0A6C"/>
    <w:multiLevelType w:val="hybridMultilevel"/>
    <w:tmpl w:val="35E03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214368A"/>
    <w:multiLevelType w:val="hybridMultilevel"/>
    <w:tmpl w:val="9740F6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2C12950"/>
    <w:multiLevelType w:val="hybridMultilevel"/>
    <w:tmpl w:val="55CE1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206B94"/>
    <w:multiLevelType w:val="hybridMultilevel"/>
    <w:tmpl w:val="B1E630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4CC0518"/>
    <w:multiLevelType w:val="hybridMultilevel"/>
    <w:tmpl w:val="0272243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77D4CD1"/>
    <w:multiLevelType w:val="hybridMultilevel"/>
    <w:tmpl w:val="8282282C"/>
    <w:lvl w:ilvl="0" w:tplc="8834CD66">
      <w:start w:val="1"/>
      <w:numFmt w:val="decimal"/>
      <w:lvlText w:val="%1."/>
      <w:lvlJc w:val="left"/>
      <w:pPr>
        <w:ind w:left="720" w:hanging="360"/>
      </w:pPr>
      <w:rPr>
        <w:rFonts w:hint="default"/>
        <w:color w:val="6F829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9907C7"/>
    <w:multiLevelType w:val="hybridMultilevel"/>
    <w:tmpl w:val="68D40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BA684B"/>
    <w:multiLevelType w:val="hybridMultilevel"/>
    <w:tmpl w:val="AFA01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1A23F1"/>
    <w:multiLevelType w:val="hybridMultilevel"/>
    <w:tmpl w:val="35E031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9F9001A"/>
    <w:multiLevelType w:val="hybridMultilevel"/>
    <w:tmpl w:val="A5A8B13A"/>
    <w:lvl w:ilvl="0" w:tplc="0809000F">
      <w:start w:val="1"/>
      <w:numFmt w:val="decimal"/>
      <w:lvlText w:val="%1."/>
      <w:lvlJc w:val="left"/>
      <w:pPr>
        <w:ind w:left="720" w:hanging="360"/>
      </w:pPr>
      <w:rPr>
        <w:rFonts w:hint="default"/>
        <w:i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B673DA9"/>
    <w:multiLevelType w:val="hybridMultilevel"/>
    <w:tmpl w:val="2E4A4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B52B95"/>
    <w:multiLevelType w:val="hybridMultilevel"/>
    <w:tmpl w:val="F7B21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3551B6"/>
    <w:multiLevelType w:val="hybridMultilevel"/>
    <w:tmpl w:val="C0703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F161D4C"/>
    <w:multiLevelType w:val="hybridMultilevel"/>
    <w:tmpl w:val="35E03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FA928BC"/>
    <w:multiLevelType w:val="hybridMultilevel"/>
    <w:tmpl w:val="56AA16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97D230A"/>
    <w:multiLevelType w:val="hybridMultilevel"/>
    <w:tmpl w:val="B57A7750"/>
    <w:lvl w:ilvl="0" w:tplc="04150001">
      <w:start w:val="1"/>
      <w:numFmt w:val="bullet"/>
      <w:lvlText w:val=""/>
      <w:lvlJc w:val="left"/>
      <w:pPr>
        <w:ind w:left="2886" w:hanging="360"/>
      </w:pPr>
      <w:rPr>
        <w:rFonts w:ascii="Symbol" w:hAnsi="Symbol" w:hint="default"/>
      </w:rPr>
    </w:lvl>
    <w:lvl w:ilvl="1" w:tplc="04150003" w:tentative="1">
      <w:start w:val="1"/>
      <w:numFmt w:val="bullet"/>
      <w:lvlText w:val="o"/>
      <w:lvlJc w:val="left"/>
      <w:pPr>
        <w:ind w:left="3606" w:hanging="360"/>
      </w:pPr>
      <w:rPr>
        <w:rFonts w:ascii="Courier New" w:hAnsi="Courier New" w:cs="Courier New" w:hint="default"/>
      </w:rPr>
    </w:lvl>
    <w:lvl w:ilvl="2" w:tplc="04150005" w:tentative="1">
      <w:start w:val="1"/>
      <w:numFmt w:val="bullet"/>
      <w:lvlText w:val=""/>
      <w:lvlJc w:val="left"/>
      <w:pPr>
        <w:ind w:left="4326" w:hanging="360"/>
      </w:pPr>
      <w:rPr>
        <w:rFonts w:ascii="Wingdings" w:hAnsi="Wingdings" w:hint="default"/>
      </w:rPr>
    </w:lvl>
    <w:lvl w:ilvl="3" w:tplc="04150001" w:tentative="1">
      <w:start w:val="1"/>
      <w:numFmt w:val="bullet"/>
      <w:lvlText w:val=""/>
      <w:lvlJc w:val="left"/>
      <w:pPr>
        <w:ind w:left="5046" w:hanging="360"/>
      </w:pPr>
      <w:rPr>
        <w:rFonts w:ascii="Symbol" w:hAnsi="Symbol" w:hint="default"/>
      </w:rPr>
    </w:lvl>
    <w:lvl w:ilvl="4" w:tplc="04150003" w:tentative="1">
      <w:start w:val="1"/>
      <w:numFmt w:val="bullet"/>
      <w:lvlText w:val="o"/>
      <w:lvlJc w:val="left"/>
      <w:pPr>
        <w:ind w:left="5766" w:hanging="360"/>
      </w:pPr>
      <w:rPr>
        <w:rFonts w:ascii="Courier New" w:hAnsi="Courier New" w:cs="Courier New" w:hint="default"/>
      </w:rPr>
    </w:lvl>
    <w:lvl w:ilvl="5" w:tplc="04150005" w:tentative="1">
      <w:start w:val="1"/>
      <w:numFmt w:val="bullet"/>
      <w:lvlText w:val=""/>
      <w:lvlJc w:val="left"/>
      <w:pPr>
        <w:ind w:left="6486" w:hanging="360"/>
      </w:pPr>
      <w:rPr>
        <w:rFonts w:ascii="Wingdings" w:hAnsi="Wingdings" w:hint="default"/>
      </w:rPr>
    </w:lvl>
    <w:lvl w:ilvl="6" w:tplc="04150001" w:tentative="1">
      <w:start w:val="1"/>
      <w:numFmt w:val="bullet"/>
      <w:lvlText w:val=""/>
      <w:lvlJc w:val="left"/>
      <w:pPr>
        <w:ind w:left="7206" w:hanging="360"/>
      </w:pPr>
      <w:rPr>
        <w:rFonts w:ascii="Symbol" w:hAnsi="Symbol" w:hint="default"/>
      </w:rPr>
    </w:lvl>
    <w:lvl w:ilvl="7" w:tplc="04150003" w:tentative="1">
      <w:start w:val="1"/>
      <w:numFmt w:val="bullet"/>
      <w:lvlText w:val="o"/>
      <w:lvlJc w:val="left"/>
      <w:pPr>
        <w:ind w:left="7926" w:hanging="360"/>
      </w:pPr>
      <w:rPr>
        <w:rFonts w:ascii="Courier New" w:hAnsi="Courier New" w:cs="Courier New" w:hint="default"/>
      </w:rPr>
    </w:lvl>
    <w:lvl w:ilvl="8" w:tplc="04150005" w:tentative="1">
      <w:start w:val="1"/>
      <w:numFmt w:val="bullet"/>
      <w:lvlText w:val=""/>
      <w:lvlJc w:val="left"/>
      <w:pPr>
        <w:ind w:left="8646" w:hanging="360"/>
      </w:pPr>
      <w:rPr>
        <w:rFonts w:ascii="Wingdings" w:hAnsi="Wingdings" w:hint="default"/>
      </w:rPr>
    </w:lvl>
  </w:abstractNum>
  <w:abstractNum w:abstractNumId="36" w15:restartNumberingAfterBreak="0">
    <w:nsid w:val="6BCE0AEA"/>
    <w:multiLevelType w:val="hybridMultilevel"/>
    <w:tmpl w:val="342033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342759"/>
    <w:multiLevelType w:val="hybridMultilevel"/>
    <w:tmpl w:val="B8F04F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E296406"/>
    <w:multiLevelType w:val="hybridMultilevel"/>
    <w:tmpl w:val="35E031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2B736EA"/>
    <w:multiLevelType w:val="hybridMultilevel"/>
    <w:tmpl w:val="78B2CCDA"/>
    <w:lvl w:ilvl="0" w:tplc="F64691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62F34C5"/>
    <w:multiLevelType w:val="hybridMultilevel"/>
    <w:tmpl w:val="5C2C8ADE"/>
    <w:lvl w:ilvl="0" w:tplc="0809000F">
      <w:start w:val="1"/>
      <w:numFmt w:val="decimal"/>
      <w:lvlText w:val="%1."/>
      <w:lvlJc w:val="left"/>
      <w:pPr>
        <w:ind w:left="720" w:hanging="360"/>
      </w:pPr>
      <w:rPr>
        <w:rFonts w:hint="default"/>
      </w:rPr>
    </w:lvl>
    <w:lvl w:ilvl="1" w:tplc="D2BC1FD6">
      <w:start w:val="1"/>
      <w:numFmt w:val="bullet"/>
      <w:lvlText w:val="-"/>
      <w:lvlJc w:val="left"/>
      <w:pPr>
        <w:ind w:left="1440" w:hanging="360"/>
      </w:pPr>
      <w:rPr>
        <w:rFonts w:ascii="Roboto" w:eastAsiaTheme="minorHAnsi" w:hAnsi="Roboto"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BC362D"/>
    <w:multiLevelType w:val="hybridMultilevel"/>
    <w:tmpl w:val="0272243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E2622E"/>
    <w:multiLevelType w:val="hybridMultilevel"/>
    <w:tmpl w:val="56AA16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A8170BC"/>
    <w:multiLevelType w:val="hybridMultilevel"/>
    <w:tmpl w:val="B1E630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F181560"/>
    <w:multiLevelType w:val="hybridMultilevel"/>
    <w:tmpl w:val="CF34AF1E"/>
    <w:lvl w:ilvl="0" w:tplc="C144C2FE">
      <w:start w:val="1"/>
      <w:numFmt w:val="decimal"/>
      <w:lvlText w:val="%1."/>
      <w:lvlJc w:val="left"/>
      <w:pPr>
        <w:ind w:left="720" w:hanging="360"/>
      </w:pPr>
      <w:rPr>
        <w:rFonts w:hint="default"/>
        <w:color w:val="6F829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7"/>
  </w:num>
  <w:num w:numId="3">
    <w:abstractNumId w:val="0"/>
  </w:num>
  <w:num w:numId="4">
    <w:abstractNumId w:val="14"/>
  </w:num>
  <w:num w:numId="5">
    <w:abstractNumId w:val="15"/>
  </w:num>
  <w:num w:numId="6">
    <w:abstractNumId w:val="20"/>
  </w:num>
  <w:num w:numId="7">
    <w:abstractNumId w:val="23"/>
  </w:num>
  <w:num w:numId="8">
    <w:abstractNumId w:val="36"/>
  </w:num>
  <w:num w:numId="9">
    <w:abstractNumId w:val="25"/>
  </w:num>
  <w:num w:numId="10">
    <w:abstractNumId w:val="4"/>
  </w:num>
  <w:num w:numId="11">
    <w:abstractNumId w:val="42"/>
  </w:num>
  <w:num w:numId="12">
    <w:abstractNumId w:val="37"/>
  </w:num>
  <w:num w:numId="13">
    <w:abstractNumId w:val="44"/>
  </w:num>
  <w:num w:numId="14">
    <w:abstractNumId w:val="9"/>
  </w:num>
  <w:num w:numId="15">
    <w:abstractNumId w:val="6"/>
  </w:num>
  <w:num w:numId="16">
    <w:abstractNumId w:val="33"/>
  </w:num>
  <w:num w:numId="17">
    <w:abstractNumId w:val="19"/>
  </w:num>
  <w:num w:numId="18">
    <w:abstractNumId w:val="40"/>
  </w:num>
  <w:num w:numId="19">
    <w:abstractNumId w:val="24"/>
  </w:num>
  <w:num w:numId="20">
    <w:abstractNumId w:val="38"/>
  </w:num>
  <w:num w:numId="21">
    <w:abstractNumId w:val="16"/>
  </w:num>
  <w:num w:numId="22">
    <w:abstractNumId w:val="29"/>
  </w:num>
  <w:num w:numId="23">
    <w:abstractNumId w:val="34"/>
  </w:num>
  <w:num w:numId="24">
    <w:abstractNumId w:val="43"/>
  </w:num>
  <w:num w:numId="25">
    <w:abstractNumId w:val="8"/>
  </w:num>
  <w:num w:numId="26">
    <w:abstractNumId w:val="41"/>
  </w:num>
  <w:num w:numId="27">
    <w:abstractNumId w:val="21"/>
  </w:num>
  <w:num w:numId="28">
    <w:abstractNumId w:val="30"/>
  </w:num>
  <w:num w:numId="29">
    <w:abstractNumId w:val="1"/>
  </w:num>
  <w:num w:numId="30">
    <w:abstractNumId w:val="3"/>
  </w:num>
  <w:num w:numId="31">
    <w:abstractNumId w:val="13"/>
  </w:num>
  <w:num w:numId="32">
    <w:abstractNumId w:val="5"/>
  </w:num>
  <w:num w:numId="33">
    <w:abstractNumId w:val="26"/>
  </w:num>
  <w:num w:numId="34">
    <w:abstractNumId w:val="18"/>
  </w:num>
  <w:num w:numId="35">
    <w:abstractNumId w:val="31"/>
  </w:num>
  <w:num w:numId="36">
    <w:abstractNumId w:val="12"/>
  </w:num>
  <w:num w:numId="37">
    <w:abstractNumId w:val="32"/>
  </w:num>
  <w:num w:numId="38">
    <w:abstractNumId w:val="39"/>
  </w:num>
  <w:num w:numId="39">
    <w:abstractNumId w:val="27"/>
  </w:num>
  <w:num w:numId="40">
    <w:abstractNumId w:val="22"/>
  </w:num>
  <w:num w:numId="41">
    <w:abstractNumId w:val="11"/>
  </w:num>
  <w:num w:numId="42">
    <w:abstractNumId w:val="35"/>
  </w:num>
  <w:num w:numId="43">
    <w:abstractNumId w:val="2"/>
  </w:num>
  <w:num w:numId="44">
    <w:abstractNumId w:val="10"/>
  </w:num>
  <w:num w:numId="45">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Weisgerber">
    <w15:presenceInfo w15:providerId="Windows Live" w15:userId="ccac7cbca481d95e"/>
  </w15:person>
  <w15:person w15:author="Alex Zekakis">
    <w15:presenceInfo w15:providerId="Windows Live" w15:userId="0166adc9110b30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CE"/>
    <w:rsid w:val="000012AF"/>
    <w:rsid w:val="00003C9A"/>
    <w:rsid w:val="000049EB"/>
    <w:rsid w:val="00006EFB"/>
    <w:rsid w:val="00015064"/>
    <w:rsid w:val="000167D8"/>
    <w:rsid w:val="00022430"/>
    <w:rsid w:val="00023361"/>
    <w:rsid w:val="00041AB2"/>
    <w:rsid w:val="0004249F"/>
    <w:rsid w:val="000444A7"/>
    <w:rsid w:val="00045BB7"/>
    <w:rsid w:val="00050F4D"/>
    <w:rsid w:val="000540EA"/>
    <w:rsid w:val="00055CA5"/>
    <w:rsid w:val="00057BAA"/>
    <w:rsid w:val="00066E7E"/>
    <w:rsid w:val="00070353"/>
    <w:rsid w:val="0007420A"/>
    <w:rsid w:val="00074AAF"/>
    <w:rsid w:val="0008125E"/>
    <w:rsid w:val="000835BA"/>
    <w:rsid w:val="000861CF"/>
    <w:rsid w:val="00091E6B"/>
    <w:rsid w:val="000A2184"/>
    <w:rsid w:val="000B12FF"/>
    <w:rsid w:val="000C087A"/>
    <w:rsid w:val="000C2C31"/>
    <w:rsid w:val="000C3AA2"/>
    <w:rsid w:val="000D2C3F"/>
    <w:rsid w:val="000D3162"/>
    <w:rsid w:val="000D3C02"/>
    <w:rsid w:val="000D3E26"/>
    <w:rsid w:val="000D6B69"/>
    <w:rsid w:val="000E7DF5"/>
    <w:rsid w:val="000F1515"/>
    <w:rsid w:val="000F1589"/>
    <w:rsid w:val="000F28C1"/>
    <w:rsid w:val="000F3C35"/>
    <w:rsid w:val="000F431F"/>
    <w:rsid w:val="000F58B6"/>
    <w:rsid w:val="000F6C0A"/>
    <w:rsid w:val="00111FC7"/>
    <w:rsid w:val="00113896"/>
    <w:rsid w:val="0011493F"/>
    <w:rsid w:val="00116F14"/>
    <w:rsid w:val="001230A6"/>
    <w:rsid w:val="001263DD"/>
    <w:rsid w:val="00127F1F"/>
    <w:rsid w:val="00132AA2"/>
    <w:rsid w:val="00135195"/>
    <w:rsid w:val="00140F50"/>
    <w:rsid w:val="001444F2"/>
    <w:rsid w:val="00145ADF"/>
    <w:rsid w:val="00153140"/>
    <w:rsid w:val="00154547"/>
    <w:rsid w:val="00162EEE"/>
    <w:rsid w:val="0016348F"/>
    <w:rsid w:val="001717C9"/>
    <w:rsid w:val="0017507B"/>
    <w:rsid w:val="00175FC2"/>
    <w:rsid w:val="001774FB"/>
    <w:rsid w:val="00183239"/>
    <w:rsid w:val="001B1DF3"/>
    <w:rsid w:val="001B2F7D"/>
    <w:rsid w:val="001C412C"/>
    <w:rsid w:val="001C511A"/>
    <w:rsid w:val="001D0682"/>
    <w:rsid w:val="001D0963"/>
    <w:rsid w:val="001D517B"/>
    <w:rsid w:val="001D785D"/>
    <w:rsid w:val="001E00B9"/>
    <w:rsid w:val="001E5A77"/>
    <w:rsid w:val="001F1800"/>
    <w:rsid w:val="001F3B4B"/>
    <w:rsid w:val="001F60D2"/>
    <w:rsid w:val="0022297A"/>
    <w:rsid w:val="00222CB1"/>
    <w:rsid w:val="00227743"/>
    <w:rsid w:val="00231EB8"/>
    <w:rsid w:val="00236454"/>
    <w:rsid w:val="00240972"/>
    <w:rsid w:val="00240C6C"/>
    <w:rsid w:val="00247345"/>
    <w:rsid w:val="002479A0"/>
    <w:rsid w:val="00250F60"/>
    <w:rsid w:val="0025143C"/>
    <w:rsid w:val="00255252"/>
    <w:rsid w:val="002558BE"/>
    <w:rsid w:val="002576E3"/>
    <w:rsid w:val="00263703"/>
    <w:rsid w:val="00273A7C"/>
    <w:rsid w:val="00275048"/>
    <w:rsid w:val="00282E7C"/>
    <w:rsid w:val="002831CF"/>
    <w:rsid w:val="002875F8"/>
    <w:rsid w:val="00295175"/>
    <w:rsid w:val="0029685B"/>
    <w:rsid w:val="002A00A9"/>
    <w:rsid w:val="002A1700"/>
    <w:rsid w:val="002A19C1"/>
    <w:rsid w:val="002A3939"/>
    <w:rsid w:val="002A49CA"/>
    <w:rsid w:val="002B602B"/>
    <w:rsid w:val="002B7C8C"/>
    <w:rsid w:val="002C09E9"/>
    <w:rsid w:val="002C1020"/>
    <w:rsid w:val="002C205D"/>
    <w:rsid w:val="002D3D7E"/>
    <w:rsid w:val="002D5261"/>
    <w:rsid w:val="002E068B"/>
    <w:rsid w:val="002E1531"/>
    <w:rsid w:val="002E1CEE"/>
    <w:rsid w:val="002E1F24"/>
    <w:rsid w:val="002E2F2B"/>
    <w:rsid w:val="002E3314"/>
    <w:rsid w:val="002E370D"/>
    <w:rsid w:val="002E4A5D"/>
    <w:rsid w:val="002E7928"/>
    <w:rsid w:val="002F554F"/>
    <w:rsid w:val="00300BB6"/>
    <w:rsid w:val="0031410C"/>
    <w:rsid w:val="00316BEC"/>
    <w:rsid w:val="00316FBE"/>
    <w:rsid w:val="00317AD9"/>
    <w:rsid w:val="00321054"/>
    <w:rsid w:val="00322C5A"/>
    <w:rsid w:val="00323C35"/>
    <w:rsid w:val="00331059"/>
    <w:rsid w:val="003316E5"/>
    <w:rsid w:val="00333173"/>
    <w:rsid w:val="00333507"/>
    <w:rsid w:val="00335625"/>
    <w:rsid w:val="0034049E"/>
    <w:rsid w:val="0035575F"/>
    <w:rsid w:val="003566CE"/>
    <w:rsid w:val="00357BB5"/>
    <w:rsid w:val="00364162"/>
    <w:rsid w:val="00366AF1"/>
    <w:rsid w:val="0036740B"/>
    <w:rsid w:val="00373231"/>
    <w:rsid w:val="00384BEE"/>
    <w:rsid w:val="003868CA"/>
    <w:rsid w:val="003868E5"/>
    <w:rsid w:val="00392693"/>
    <w:rsid w:val="00396CD6"/>
    <w:rsid w:val="003974E4"/>
    <w:rsid w:val="003A79B8"/>
    <w:rsid w:val="003B2D77"/>
    <w:rsid w:val="003B3E27"/>
    <w:rsid w:val="003B415E"/>
    <w:rsid w:val="003B53C9"/>
    <w:rsid w:val="003B69CB"/>
    <w:rsid w:val="003B758B"/>
    <w:rsid w:val="003B7853"/>
    <w:rsid w:val="003C3E4A"/>
    <w:rsid w:val="003E0D51"/>
    <w:rsid w:val="003E2598"/>
    <w:rsid w:val="003F0355"/>
    <w:rsid w:val="0040024F"/>
    <w:rsid w:val="00404551"/>
    <w:rsid w:val="00405604"/>
    <w:rsid w:val="00406502"/>
    <w:rsid w:val="00410886"/>
    <w:rsid w:val="00413BA2"/>
    <w:rsid w:val="00415722"/>
    <w:rsid w:val="004254A0"/>
    <w:rsid w:val="00431270"/>
    <w:rsid w:val="00433064"/>
    <w:rsid w:val="00435668"/>
    <w:rsid w:val="00436FC4"/>
    <w:rsid w:val="00443DF7"/>
    <w:rsid w:val="00446E91"/>
    <w:rsid w:val="00453962"/>
    <w:rsid w:val="00454859"/>
    <w:rsid w:val="004554A6"/>
    <w:rsid w:val="00455CB6"/>
    <w:rsid w:val="0046267A"/>
    <w:rsid w:val="00463588"/>
    <w:rsid w:val="00463BB1"/>
    <w:rsid w:val="0046545E"/>
    <w:rsid w:val="00467D79"/>
    <w:rsid w:val="00475F1F"/>
    <w:rsid w:val="004819BB"/>
    <w:rsid w:val="0048362C"/>
    <w:rsid w:val="00492740"/>
    <w:rsid w:val="00494566"/>
    <w:rsid w:val="004A6237"/>
    <w:rsid w:val="004A6299"/>
    <w:rsid w:val="004B1AEC"/>
    <w:rsid w:val="004B4EBC"/>
    <w:rsid w:val="004D1A4F"/>
    <w:rsid w:val="004D202D"/>
    <w:rsid w:val="004D3CA5"/>
    <w:rsid w:val="004F24C6"/>
    <w:rsid w:val="004F2C12"/>
    <w:rsid w:val="00500064"/>
    <w:rsid w:val="00500627"/>
    <w:rsid w:val="005013AB"/>
    <w:rsid w:val="00503867"/>
    <w:rsid w:val="00511439"/>
    <w:rsid w:val="00511E7C"/>
    <w:rsid w:val="00515626"/>
    <w:rsid w:val="00522EE0"/>
    <w:rsid w:val="00523992"/>
    <w:rsid w:val="00523FED"/>
    <w:rsid w:val="005249AC"/>
    <w:rsid w:val="005441C7"/>
    <w:rsid w:val="00546BCA"/>
    <w:rsid w:val="00557522"/>
    <w:rsid w:val="0056120E"/>
    <w:rsid w:val="005630CE"/>
    <w:rsid w:val="00567163"/>
    <w:rsid w:val="00567538"/>
    <w:rsid w:val="005707EB"/>
    <w:rsid w:val="00571A99"/>
    <w:rsid w:val="00571BCF"/>
    <w:rsid w:val="0057239F"/>
    <w:rsid w:val="0058251E"/>
    <w:rsid w:val="005857FD"/>
    <w:rsid w:val="005923D6"/>
    <w:rsid w:val="005927C0"/>
    <w:rsid w:val="00597FCF"/>
    <w:rsid w:val="005A1B8F"/>
    <w:rsid w:val="005B0117"/>
    <w:rsid w:val="005B1A4D"/>
    <w:rsid w:val="005B79E3"/>
    <w:rsid w:val="005B7E0D"/>
    <w:rsid w:val="005C29D4"/>
    <w:rsid w:val="005C4DC4"/>
    <w:rsid w:val="005C62EA"/>
    <w:rsid w:val="005C7617"/>
    <w:rsid w:val="005D1E96"/>
    <w:rsid w:val="005E68D1"/>
    <w:rsid w:val="005E6ECC"/>
    <w:rsid w:val="005E7727"/>
    <w:rsid w:val="005F5515"/>
    <w:rsid w:val="005F5F9A"/>
    <w:rsid w:val="006001BA"/>
    <w:rsid w:val="006013C2"/>
    <w:rsid w:val="00602CE9"/>
    <w:rsid w:val="00603006"/>
    <w:rsid w:val="00610422"/>
    <w:rsid w:val="00610E19"/>
    <w:rsid w:val="00612A7A"/>
    <w:rsid w:val="006142F3"/>
    <w:rsid w:val="00614971"/>
    <w:rsid w:val="00624DC8"/>
    <w:rsid w:val="0063027D"/>
    <w:rsid w:val="00630D3C"/>
    <w:rsid w:val="00634AF0"/>
    <w:rsid w:val="00637A8D"/>
    <w:rsid w:val="00644FA4"/>
    <w:rsid w:val="00650E44"/>
    <w:rsid w:val="00652D31"/>
    <w:rsid w:val="006602F9"/>
    <w:rsid w:val="00662118"/>
    <w:rsid w:val="006622B9"/>
    <w:rsid w:val="00665BF8"/>
    <w:rsid w:val="00670147"/>
    <w:rsid w:val="006709FB"/>
    <w:rsid w:val="00671A7F"/>
    <w:rsid w:val="00672E1C"/>
    <w:rsid w:val="0067416F"/>
    <w:rsid w:val="00681599"/>
    <w:rsid w:val="0068373E"/>
    <w:rsid w:val="006901FE"/>
    <w:rsid w:val="00691747"/>
    <w:rsid w:val="006946EF"/>
    <w:rsid w:val="00696DA3"/>
    <w:rsid w:val="00697BE9"/>
    <w:rsid w:val="006A0920"/>
    <w:rsid w:val="006A2D98"/>
    <w:rsid w:val="006B24AE"/>
    <w:rsid w:val="006B3A41"/>
    <w:rsid w:val="006B4146"/>
    <w:rsid w:val="006C4A56"/>
    <w:rsid w:val="006C5274"/>
    <w:rsid w:val="006D0F36"/>
    <w:rsid w:val="006E3E67"/>
    <w:rsid w:val="006E7A61"/>
    <w:rsid w:val="006F18A9"/>
    <w:rsid w:val="006F39A3"/>
    <w:rsid w:val="006F537C"/>
    <w:rsid w:val="006F675F"/>
    <w:rsid w:val="00705EEA"/>
    <w:rsid w:val="0070753D"/>
    <w:rsid w:val="0070793A"/>
    <w:rsid w:val="007163A9"/>
    <w:rsid w:val="00717CA1"/>
    <w:rsid w:val="00721661"/>
    <w:rsid w:val="007364DA"/>
    <w:rsid w:val="00736B1C"/>
    <w:rsid w:val="00737288"/>
    <w:rsid w:val="00740B0B"/>
    <w:rsid w:val="0074249C"/>
    <w:rsid w:val="0074405D"/>
    <w:rsid w:val="00747ED6"/>
    <w:rsid w:val="00750281"/>
    <w:rsid w:val="00750BEC"/>
    <w:rsid w:val="007525A2"/>
    <w:rsid w:val="00752BAA"/>
    <w:rsid w:val="007549B0"/>
    <w:rsid w:val="007566EC"/>
    <w:rsid w:val="00760A5E"/>
    <w:rsid w:val="007617B0"/>
    <w:rsid w:val="007679BF"/>
    <w:rsid w:val="007703E7"/>
    <w:rsid w:val="00770559"/>
    <w:rsid w:val="00771427"/>
    <w:rsid w:val="00774B2B"/>
    <w:rsid w:val="007821D5"/>
    <w:rsid w:val="0078769F"/>
    <w:rsid w:val="007A3CD0"/>
    <w:rsid w:val="007B5BF9"/>
    <w:rsid w:val="007B63CF"/>
    <w:rsid w:val="007B754D"/>
    <w:rsid w:val="007C0ECF"/>
    <w:rsid w:val="007C4C38"/>
    <w:rsid w:val="007D0535"/>
    <w:rsid w:val="007D5DEB"/>
    <w:rsid w:val="007E2BFA"/>
    <w:rsid w:val="007E51BC"/>
    <w:rsid w:val="007E77AF"/>
    <w:rsid w:val="007F090E"/>
    <w:rsid w:val="007F5E72"/>
    <w:rsid w:val="007F6E79"/>
    <w:rsid w:val="00805CEB"/>
    <w:rsid w:val="00806708"/>
    <w:rsid w:val="00807045"/>
    <w:rsid w:val="00816BB0"/>
    <w:rsid w:val="008216ED"/>
    <w:rsid w:val="00823472"/>
    <w:rsid w:val="00827E13"/>
    <w:rsid w:val="00830516"/>
    <w:rsid w:val="00831872"/>
    <w:rsid w:val="00831E91"/>
    <w:rsid w:val="008373AA"/>
    <w:rsid w:val="00851044"/>
    <w:rsid w:val="00856772"/>
    <w:rsid w:val="008568C5"/>
    <w:rsid w:val="008613BA"/>
    <w:rsid w:val="00861983"/>
    <w:rsid w:val="00870A9B"/>
    <w:rsid w:val="008710FC"/>
    <w:rsid w:val="008711D3"/>
    <w:rsid w:val="00873245"/>
    <w:rsid w:val="00880EC0"/>
    <w:rsid w:val="008843D5"/>
    <w:rsid w:val="00887B3D"/>
    <w:rsid w:val="00893FF6"/>
    <w:rsid w:val="008A1899"/>
    <w:rsid w:val="008A60C9"/>
    <w:rsid w:val="008B1439"/>
    <w:rsid w:val="008B145F"/>
    <w:rsid w:val="008B2619"/>
    <w:rsid w:val="008B34FA"/>
    <w:rsid w:val="008B6162"/>
    <w:rsid w:val="008C3D00"/>
    <w:rsid w:val="008C60A4"/>
    <w:rsid w:val="008C6DE7"/>
    <w:rsid w:val="008C7236"/>
    <w:rsid w:val="008C7305"/>
    <w:rsid w:val="008C75AA"/>
    <w:rsid w:val="008E26C5"/>
    <w:rsid w:val="008E7FEF"/>
    <w:rsid w:val="008F0020"/>
    <w:rsid w:val="008F3182"/>
    <w:rsid w:val="008F636F"/>
    <w:rsid w:val="008F7184"/>
    <w:rsid w:val="00901FFF"/>
    <w:rsid w:val="009039EE"/>
    <w:rsid w:val="00904E10"/>
    <w:rsid w:val="00904EB8"/>
    <w:rsid w:val="00905593"/>
    <w:rsid w:val="00907A39"/>
    <w:rsid w:val="00912B7B"/>
    <w:rsid w:val="00916155"/>
    <w:rsid w:val="00930819"/>
    <w:rsid w:val="00930986"/>
    <w:rsid w:val="00930C10"/>
    <w:rsid w:val="00931C0C"/>
    <w:rsid w:val="00934B85"/>
    <w:rsid w:val="0095150F"/>
    <w:rsid w:val="00952924"/>
    <w:rsid w:val="009545AF"/>
    <w:rsid w:val="00954B35"/>
    <w:rsid w:val="00956051"/>
    <w:rsid w:val="009571A7"/>
    <w:rsid w:val="00957531"/>
    <w:rsid w:val="009604D6"/>
    <w:rsid w:val="00961009"/>
    <w:rsid w:val="00966B38"/>
    <w:rsid w:val="00970987"/>
    <w:rsid w:val="009713BD"/>
    <w:rsid w:val="0097360A"/>
    <w:rsid w:val="00975718"/>
    <w:rsid w:val="00975A87"/>
    <w:rsid w:val="009776D7"/>
    <w:rsid w:val="0098410A"/>
    <w:rsid w:val="00987ADF"/>
    <w:rsid w:val="00993E6E"/>
    <w:rsid w:val="0099623A"/>
    <w:rsid w:val="009A1982"/>
    <w:rsid w:val="009A3331"/>
    <w:rsid w:val="009A5EA9"/>
    <w:rsid w:val="009A6567"/>
    <w:rsid w:val="009B2101"/>
    <w:rsid w:val="009B2C40"/>
    <w:rsid w:val="009B3B76"/>
    <w:rsid w:val="009D1A0E"/>
    <w:rsid w:val="009E6601"/>
    <w:rsid w:val="009F086D"/>
    <w:rsid w:val="009F5221"/>
    <w:rsid w:val="009F617C"/>
    <w:rsid w:val="00A069EF"/>
    <w:rsid w:val="00A07D79"/>
    <w:rsid w:val="00A104F9"/>
    <w:rsid w:val="00A201C6"/>
    <w:rsid w:val="00A20A8D"/>
    <w:rsid w:val="00A20BC0"/>
    <w:rsid w:val="00A218E1"/>
    <w:rsid w:val="00A2304C"/>
    <w:rsid w:val="00A27EF3"/>
    <w:rsid w:val="00A36AE7"/>
    <w:rsid w:val="00A42C07"/>
    <w:rsid w:val="00A43C98"/>
    <w:rsid w:val="00A43CBC"/>
    <w:rsid w:val="00A4494C"/>
    <w:rsid w:val="00A45432"/>
    <w:rsid w:val="00A539B1"/>
    <w:rsid w:val="00A539CE"/>
    <w:rsid w:val="00A566A2"/>
    <w:rsid w:val="00A572EA"/>
    <w:rsid w:val="00A610C4"/>
    <w:rsid w:val="00A61560"/>
    <w:rsid w:val="00A62275"/>
    <w:rsid w:val="00A674E5"/>
    <w:rsid w:val="00A877AA"/>
    <w:rsid w:val="00A94483"/>
    <w:rsid w:val="00A95EBB"/>
    <w:rsid w:val="00AB159C"/>
    <w:rsid w:val="00AB38ED"/>
    <w:rsid w:val="00AB5C9D"/>
    <w:rsid w:val="00AB5F4E"/>
    <w:rsid w:val="00AC2F56"/>
    <w:rsid w:val="00AC3DA4"/>
    <w:rsid w:val="00AC599A"/>
    <w:rsid w:val="00AC6E09"/>
    <w:rsid w:val="00AE6CC3"/>
    <w:rsid w:val="00AF21F3"/>
    <w:rsid w:val="00AF221F"/>
    <w:rsid w:val="00AF5DA7"/>
    <w:rsid w:val="00B00096"/>
    <w:rsid w:val="00B02FE5"/>
    <w:rsid w:val="00B103D5"/>
    <w:rsid w:val="00B12F02"/>
    <w:rsid w:val="00B1364E"/>
    <w:rsid w:val="00B24062"/>
    <w:rsid w:val="00B26DEB"/>
    <w:rsid w:val="00B30D35"/>
    <w:rsid w:val="00B31B6A"/>
    <w:rsid w:val="00B4030D"/>
    <w:rsid w:val="00B424F0"/>
    <w:rsid w:val="00B6124F"/>
    <w:rsid w:val="00B63C74"/>
    <w:rsid w:val="00B651A4"/>
    <w:rsid w:val="00B72FDD"/>
    <w:rsid w:val="00B73EE5"/>
    <w:rsid w:val="00B752F3"/>
    <w:rsid w:val="00B80EA8"/>
    <w:rsid w:val="00B8251C"/>
    <w:rsid w:val="00B82999"/>
    <w:rsid w:val="00B83EBA"/>
    <w:rsid w:val="00B90BA9"/>
    <w:rsid w:val="00B91111"/>
    <w:rsid w:val="00B95984"/>
    <w:rsid w:val="00BA250B"/>
    <w:rsid w:val="00BA3B9B"/>
    <w:rsid w:val="00BA5D02"/>
    <w:rsid w:val="00BB6665"/>
    <w:rsid w:val="00BC70FA"/>
    <w:rsid w:val="00BD4F9F"/>
    <w:rsid w:val="00BD608C"/>
    <w:rsid w:val="00BE010E"/>
    <w:rsid w:val="00BE5EC1"/>
    <w:rsid w:val="00BF4698"/>
    <w:rsid w:val="00BF5007"/>
    <w:rsid w:val="00BF629D"/>
    <w:rsid w:val="00C0248E"/>
    <w:rsid w:val="00C06249"/>
    <w:rsid w:val="00C079CA"/>
    <w:rsid w:val="00C10DBF"/>
    <w:rsid w:val="00C21F0D"/>
    <w:rsid w:val="00C22F8C"/>
    <w:rsid w:val="00C236D6"/>
    <w:rsid w:val="00C23DCF"/>
    <w:rsid w:val="00C247AD"/>
    <w:rsid w:val="00C279AC"/>
    <w:rsid w:val="00C3190F"/>
    <w:rsid w:val="00C41E67"/>
    <w:rsid w:val="00C471EE"/>
    <w:rsid w:val="00C474AB"/>
    <w:rsid w:val="00C54084"/>
    <w:rsid w:val="00C56374"/>
    <w:rsid w:val="00C619AD"/>
    <w:rsid w:val="00C63175"/>
    <w:rsid w:val="00C70697"/>
    <w:rsid w:val="00C73B13"/>
    <w:rsid w:val="00C746FA"/>
    <w:rsid w:val="00C8104A"/>
    <w:rsid w:val="00CA2FCE"/>
    <w:rsid w:val="00CA6A7B"/>
    <w:rsid w:val="00CB08AF"/>
    <w:rsid w:val="00CB25AC"/>
    <w:rsid w:val="00CB5C0A"/>
    <w:rsid w:val="00CB793F"/>
    <w:rsid w:val="00CD0A49"/>
    <w:rsid w:val="00CD70A7"/>
    <w:rsid w:val="00CE17CC"/>
    <w:rsid w:val="00CE5B98"/>
    <w:rsid w:val="00CE6C70"/>
    <w:rsid w:val="00CE7DFC"/>
    <w:rsid w:val="00D0093A"/>
    <w:rsid w:val="00D042A0"/>
    <w:rsid w:val="00D04F7A"/>
    <w:rsid w:val="00D05B9C"/>
    <w:rsid w:val="00D07F3D"/>
    <w:rsid w:val="00D120AF"/>
    <w:rsid w:val="00D147CF"/>
    <w:rsid w:val="00D22404"/>
    <w:rsid w:val="00D27796"/>
    <w:rsid w:val="00D36D87"/>
    <w:rsid w:val="00D4177A"/>
    <w:rsid w:val="00D447E4"/>
    <w:rsid w:val="00D45C5A"/>
    <w:rsid w:val="00D47F4F"/>
    <w:rsid w:val="00D502EB"/>
    <w:rsid w:val="00D50BD1"/>
    <w:rsid w:val="00D51020"/>
    <w:rsid w:val="00D52DA7"/>
    <w:rsid w:val="00D55177"/>
    <w:rsid w:val="00D57007"/>
    <w:rsid w:val="00D6105F"/>
    <w:rsid w:val="00D65C0B"/>
    <w:rsid w:val="00D71E8B"/>
    <w:rsid w:val="00D74F10"/>
    <w:rsid w:val="00D756E9"/>
    <w:rsid w:val="00D813F5"/>
    <w:rsid w:val="00D84F6B"/>
    <w:rsid w:val="00D873DA"/>
    <w:rsid w:val="00D90377"/>
    <w:rsid w:val="00D94A1D"/>
    <w:rsid w:val="00D95D9B"/>
    <w:rsid w:val="00DA4CF1"/>
    <w:rsid w:val="00DB2D5E"/>
    <w:rsid w:val="00DB77F0"/>
    <w:rsid w:val="00DC3597"/>
    <w:rsid w:val="00DC3A70"/>
    <w:rsid w:val="00DC3BA1"/>
    <w:rsid w:val="00DD453B"/>
    <w:rsid w:val="00DD53D8"/>
    <w:rsid w:val="00DD5C1F"/>
    <w:rsid w:val="00DE3261"/>
    <w:rsid w:val="00DE5A8D"/>
    <w:rsid w:val="00DE5D6D"/>
    <w:rsid w:val="00DE6EA1"/>
    <w:rsid w:val="00DF08AB"/>
    <w:rsid w:val="00DF4143"/>
    <w:rsid w:val="00DF52C6"/>
    <w:rsid w:val="00DF6946"/>
    <w:rsid w:val="00DF7E00"/>
    <w:rsid w:val="00E019D0"/>
    <w:rsid w:val="00E028F5"/>
    <w:rsid w:val="00E0388B"/>
    <w:rsid w:val="00E044A2"/>
    <w:rsid w:val="00E04712"/>
    <w:rsid w:val="00E07A49"/>
    <w:rsid w:val="00E10B08"/>
    <w:rsid w:val="00E13548"/>
    <w:rsid w:val="00E16959"/>
    <w:rsid w:val="00E22452"/>
    <w:rsid w:val="00E275B5"/>
    <w:rsid w:val="00E3293D"/>
    <w:rsid w:val="00E442CA"/>
    <w:rsid w:val="00E46E0F"/>
    <w:rsid w:val="00E72902"/>
    <w:rsid w:val="00E8430D"/>
    <w:rsid w:val="00E85B3E"/>
    <w:rsid w:val="00E85BE6"/>
    <w:rsid w:val="00E90F5D"/>
    <w:rsid w:val="00E94277"/>
    <w:rsid w:val="00EA08F4"/>
    <w:rsid w:val="00EA0A1D"/>
    <w:rsid w:val="00EA5AC4"/>
    <w:rsid w:val="00EB3318"/>
    <w:rsid w:val="00EB3458"/>
    <w:rsid w:val="00EB47CE"/>
    <w:rsid w:val="00EB579B"/>
    <w:rsid w:val="00EC018B"/>
    <w:rsid w:val="00EC1975"/>
    <w:rsid w:val="00ED38E3"/>
    <w:rsid w:val="00ED66A4"/>
    <w:rsid w:val="00EE1ACE"/>
    <w:rsid w:val="00EE2533"/>
    <w:rsid w:val="00EE2B89"/>
    <w:rsid w:val="00EE4716"/>
    <w:rsid w:val="00EE4BD0"/>
    <w:rsid w:val="00EF0EE2"/>
    <w:rsid w:val="00EF2A7A"/>
    <w:rsid w:val="00EF51B8"/>
    <w:rsid w:val="00F006D8"/>
    <w:rsid w:val="00F05AE2"/>
    <w:rsid w:val="00F10643"/>
    <w:rsid w:val="00F13B0F"/>
    <w:rsid w:val="00F14537"/>
    <w:rsid w:val="00F17844"/>
    <w:rsid w:val="00F17CBC"/>
    <w:rsid w:val="00F21BF6"/>
    <w:rsid w:val="00F26CCD"/>
    <w:rsid w:val="00F27EFE"/>
    <w:rsid w:val="00F36C91"/>
    <w:rsid w:val="00F4003B"/>
    <w:rsid w:val="00F4087B"/>
    <w:rsid w:val="00F42E98"/>
    <w:rsid w:val="00F605C5"/>
    <w:rsid w:val="00F614DB"/>
    <w:rsid w:val="00F703BF"/>
    <w:rsid w:val="00F7230A"/>
    <w:rsid w:val="00F727C0"/>
    <w:rsid w:val="00F77CF8"/>
    <w:rsid w:val="00F80EAB"/>
    <w:rsid w:val="00F819FC"/>
    <w:rsid w:val="00F839BE"/>
    <w:rsid w:val="00F906F0"/>
    <w:rsid w:val="00F94C82"/>
    <w:rsid w:val="00F94EC6"/>
    <w:rsid w:val="00F95D9E"/>
    <w:rsid w:val="00FA332C"/>
    <w:rsid w:val="00FA50AB"/>
    <w:rsid w:val="00FA538A"/>
    <w:rsid w:val="00FC05C0"/>
    <w:rsid w:val="00FC45D8"/>
    <w:rsid w:val="00FD0E4C"/>
    <w:rsid w:val="00FD1DCA"/>
    <w:rsid w:val="00FD62B9"/>
    <w:rsid w:val="00FE09C3"/>
    <w:rsid w:val="00FE0D09"/>
    <w:rsid w:val="00FE2E7F"/>
    <w:rsid w:val="00FE3CAD"/>
    <w:rsid w:val="00FE4D41"/>
    <w:rsid w:val="00FE642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A3381"/>
  <w15:docId w15:val="{294727B9-B60F-4B01-A9E4-12B884B72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A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15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FCE"/>
    <w:pPr>
      <w:ind w:left="720"/>
      <w:contextualSpacing/>
    </w:pPr>
    <w:rPr>
      <w:lang w:val="en-GB"/>
    </w:rPr>
  </w:style>
  <w:style w:type="paragraph" w:styleId="Title">
    <w:name w:val="Title"/>
    <w:basedOn w:val="Normal"/>
    <w:next w:val="Normal"/>
    <w:link w:val="TitleChar"/>
    <w:uiPriority w:val="10"/>
    <w:qFormat/>
    <w:rsid w:val="00CA2FCE"/>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CA2FCE"/>
    <w:rPr>
      <w:rFonts w:asciiTheme="majorHAnsi" w:eastAsiaTheme="majorEastAsia" w:hAnsiTheme="majorHAnsi" w:cstheme="majorBidi"/>
      <w:spacing w:val="-10"/>
      <w:kern w:val="28"/>
      <w:sz w:val="56"/>
      <w:szCs w:val="56"/>
      <w:lang w:val="en-GB"/>
    </w:rPr>
  </w:style>
  <w:style w:type="paragraph" w:customStyle="1" w:styleId="Default">
    <w:name w:val="Default"/>
    <w:rsid w:val="00CA2FCE"/>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9529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924"/>
    <w:rPr>
      <w:rFonts w:ascii="Segoe UI" w:hAnsi="Segoe UI" w:cs="Segoe UI"/>
      <w:sz w:val="18"/>
      <w:szCs w:val="18"/>
    </w:rPr>
  </w:style>
  <w:style w:type="character" w:customStyle="1" w:styleId="DoNotTranslate">
    <w:name w:val="DoNotTranslate"/>
    <w:uiPriority w:val="1"/>
    <w:qFormat/>
    <w:rsid w:val="00D36D87"/>
    <w:rPr>
      <w:rFonts w:ascii="Roboto" w:hAnsi="Roboto"/>
      <w:vanish/>
    </w:rPr>
  </w:style>
  <w:style w:type="character" w:styleId="CommentReference">
    <w:name w:val="annotation reference"/>
    <w:basedOn w:val="DefaultParagraphFont"/>
    <w:uiPriority w:val="99"/>
    <w:semiHidden/>
    <w:unhideWhenUsed/>
    <w:rsid w:val="00CE7DFC"/>
    <w:rPr>
      <w:sz w:val="16"/>
      <w:szCs w:val="16"/>
    </w:rPr>
  </w:style>
  <w:style w:type="paragraph" w:styleId="CommentText">
    <w:name w:val="annotation text"/>
    <w:basedOn w:val="Normal"/>
    <w:link w:val="CommentTextChar"/>
    <w:uiPriority w:val="99"/>
    <w:unhideWhenUsed/>
    <w:rsid w:val="00CE7DFC"/>
    <w:pPr>
      <w:spacing w:line="240" w:lineRule="auto"/>
    </w:pPr>
    <w:rPr>
      <w:sz w:val="20"/>
      <w:szCs w:val="20"/>
    </w:rPr>
  </w:style>
  <w:style w:type="character" w:customStyle="1" w:styleId="CommentTextChar">
    <w:name w:val="Comment Text Char"/>
    <w:basedOn w:val="DefaultParagraphFont"/>
    <w:link w:val="CommentText"/>
    <w:uiPriority w:val="99"/>
    <w:rsid w:val="00CE7DFC"/>
    <w:rPr>
      <w:sz w:val="20"/>
      <w:szCs w:val="20"/>
    </w:rPr>
  </w:style>
  <w:style w:type="paragraph" w:styleId="CommentSubject">
    <w:name w:val="annotation subject"/>
    <w:basedOn w:val="CommentText"/>
    <w:next w:val="CommentText"/>
    <w:link w:val="CommentSubjectChar"/>
    <w:uiPriority w:val="99"/>
    <w:semiHidden/>
    <w:unhideWhenUsed/>
    <w:rsid w:val="00CE7DFC"/>
    <w:rPr>
      <w:b/>
      <w:bCs/>
    </w:rPr>
  </w:style>
  <w:style w:type="character" w:customStyle="1" w:styleId="CommentSubjectChar">
    <w:name w:val="Comment Subject Char"/>
    <w:basedOn w:val="CommentTextChar"/>
    <w:link w:val="CommentSubject"/>
    <w:uiPriority w:val="99"/>
    <w:semiHidden/>
    <w:rsid w:val="00CE7DFC"/>
    <w:rPr>
      <w:b/>
      <w:bCs/>
      <w:sz w:val="20"/>
      <w:szCs w:val="20"/>
    </w:rPr>
  </w:style>
  <w:style w:type="character" w:styleId="Hyperlink">
    <w:name w:val="Hyperlink"/>
    <w:basedOn w:val="DefaultParagraphFont"/>
    <w:uiPriority w:val="99"/>
    <w:unhideWhenUsed/>
    <w:rsid w:val="00571BCF"/>
    <w:rPr>
      <w:color w:val="0563C1" w:themeColor="hyperlink"/>
      <w:u w:val="single"/>
    </w:rPr>
  </w:style>
  <w:style w:type="character" w:customStyle="1" w:styleId="UnresolvedMention1">
    <w:name w:val="Unresolved Mention1"/>
    <w:basedOn w:val="DefaultParagraphFont"/>
    <w:uiPriority w:val="99"/>
    <w:semiHidden/>
    <w:unhideWhenUsed/>
    <w:rsid w:val="00571BCF"/>
    <w:rPr>
      <w:color w:val="808080"/>
      <w:shd w:val="clear" w:color="auto" w:fill="E6E6E6"/>
    </w:rPr>
  </w:style>
  <w:style w:type="paragraph" w:styleId="Header">
    <w:name w:val="header"/>
    <w:basedOn w:val="Normal"/>
    <w:link w:val="HeaderChar"/>
    <w:uiPriority w:val="99"/>
    <w:unhideWhenUsed/>
    <w:rsid w:val="006815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81599"/>
  </w:style>
  <w:style w:type="paragraph" w:styleId="Footer">
    <w:name w:val="footer"/>
    <w:basedOn w:val="Normal"/>
    <w:link w:val="FooterChar"/>
    <w:uiPriority w:val="99"/>
    <w:unhideWhenUsed/>
    <w:rsid w:val="006815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81599"/>
  </w:style>
  <w:style w:type="character" w:customStyle="1" w:styleId="Heading1Char">
    <w:name w:val="Heading 1 Char"/>
    <w:basedOn w:val="DefaultParagraphFont"/>
    <w:link w:val="Heading1"/>
    <w:uiPriority w:val="9"/>
    <w:rsid w:val="006E7A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1560"/>
    <w:rPr>
      <w:rFonts w:asciiTheme="majorHAnsi" w:eastAsiaTheme="majorEastAsia" w:hAnsiTheme="majorHAnsi" w:cstheme="majorBidi"/>
      <w:color w:val="2F5496" w:themeColor="accent1" w:themeShade="BF"/>
      <w:sz w:val="26"/>
      <w:szCs w:val="26"/>
    </w:rPr>
  </w:style>
  <w:style w:type="paragraph" w:customStyle="1" w:styleId="Customheading1">
    <w:name w:val="Custom heading 1"/>
    <w:basedOn w:val="Heading2"/>
    <w:link w:val="Customheading1Char"/>
    <w:qFormat/>
    <w:rsid w:val="00A61560"/>
    <w:rPr>
      <w:rFonts w:ascii="Roboto Light" w:hAnsi="Roboto Light"/>
      <w:color w:val="00A4E4"/>
      <w:sz w:val="28"/>
      <w:szCs w:val="28"/>
    </w:rPr>
  </w:style>
  <w:style w:type="paragraph" w:customStyle="1" w:styleId="CustomStyleheading0">
    <w:name w:val="Custom Style heading0"/>
    <w:basedOn w:val="Heading1"/>
    <w:link w:val="CustomStyleheading0Char"/>
    <w:qFormat/>
    <w:rsid w:val="008C6DE7"/>
    <w:rPr>
      <w:rFonts w:ascii="Roboto Light" w:hAnsi="Roboto Light"/>
      <w:noProof/>
      <w:color w:val="00A4E4"/>
      <w:sz w:val="56"/>
      <w:szCs w:val="56"/>
    </w:rPr>
  </w:style>
  <w:style w:type="character" w:customStyle="1" w:styleId="Customheading1Char">
    <w:name w:val="Custom heading 1 Char"/>
    <w:basedOn w:val="Heading2Char"/>
    <w:link w:val="Customheading1"/>
    <w:rsid w:val="00A61560"/>
    <w:rPr>
      <w:rFonts w:ascii="Roboto Light" w:eastAsiaTheme="majorEastAsia" w:hAnsi="Roboto Light" w:cstheme="majorBidi"/>
      <w:color w:val="00A4E4"/>
      <w:sz w:val="28"/>
      <w:szCs w:val="28"/>
    </w:rPr>
  </w:style>
  <w:style w:type="paragraph" w:styleId="TOC1">
    <w:name w:val="toc 1"/>
    <w:basedOn w:val="Normal"/>
    <w:next w:val="Normal"/>
    <w:autoRedefine/>
    <w:uiPriority w:val="39"/>
    <w:unhideWhenUsed/>
    <w:rsid w:val="00A07D79"/>
    <w:pPr>
      <w:tabs>
        <w:tab w:val="right" w:leader="dot" w:pos="9350"/>
      </w:tabs>
      <w:spacing w:after="100"/>
    </w:pPr>
    <w:rPr>
      <w:rFonts w:ascii="Roboto Light" w:hAnsi="Roboto Light"/>
      <w:noProof/>
      <w:color w:val="00A4E4"/>
    </w:rPr>
  </w:style>
  <w:style w:type="character" w:customStyle="1" w:styleId="CustomStyleheading0Char">
    <w:name w:val="Custom Style heading0 Char"/>
    <w:basedOn w:val="Heading1Char"/>
    <w:link w:val="CustomStyleheading0"/>
    <w:rsid w:val="008C6DE7"/>
    <w:rPr>
      <w:rFonts w:ascii="Roboto Light" w:eastAsiaTheme="majorEastAsia" w:hAnsi="Roboto Light" w:cstheme="majorBidi"/>
      <w:noProof/>
      <w:color w:val="00A4E4"/>
      <w:sz w:val="56"/>
      <w:szCs w:val="56"/>
    </w:rPr>
  </w:style>
  <w:style w:type="paragraph" w:styleId="TOC2">
    <w:name w:val="toc 2"/>
    <w:basedOn w:val="Normal"/>
    <w:next w:val="Normal"/>
    <w:autoRedefine/>
    <w:uiPriority w:val="39"/>
    <w:unhideWhenUsed/>
    <w:rsid w:val="00E85B3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5D011-E748-4EE5-99F9-B9697ED85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967</Words>
  <Characters>5513</Characters>
  <Application>Microsoft Office Word</Application>
  <DocSecurity>0</DocSecurity>
  <Lines>45</Lines>
  <Paragraphs>12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blinn-knapp</dc:creator>
  <cp:lastModifiedBy>Alex Zekakis</cp:lastModifiedBy>
  <cp:revision>2</cp:revision>
  <cp:lastPrinted>2018-09-06T06:58:00Z</cp:lastPrinted>
  <dcterms:created xsi:type="dcterms:W3CDTF">2019-05-16T09:56:00Z</dcterms:created>
  <dcterms:modified xsi:type="dcterms:W3CDTF">2019-05-16T09:56:00Z</dcterms:modified>
</cp:coreProperties>
</file>