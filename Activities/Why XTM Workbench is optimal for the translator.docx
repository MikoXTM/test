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78209" w14:textId="1A127D4E" w:rsidR="0021288F" w:rsidRPr="0021288F" w:rsidRDefault="0021288F" w:rsidP="0021288F">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52"/>
          <w:szCs w:val="52"/>
        </w:rPr>
        <w:t xml:space="preserve">Why </w:t>
      </w:r>
      <w:r w:rsidRPr="0021288F">
        <w:rPr>
          <w:rFonts w:ascii="Arial" w:eastAsia="Times New Roman" w:hAnsi="Arial" w:cs="Arial"/>
          <w:color w:val="000000"/>
          <w:sz w:val="52"/>
          <w:szCs w:val="52"/>
        </w:rPr>
        <w:t>XTM Workbench</w:t>
      </w:r>
      <w:r>
        <w:rPr>
          <w:rFonts w:ascii="Arial" w:eastAsia="Times New Roman" w:hAnsi="Arial" w:cs="Arial"/>
          <w:color w:val="000000"/>
          <w:sz w:val="52"/>
          <w:szCs w:val="52"/>
        </w:rPr>
        <w:t xml:space="preserve"> is</w:t>
      </w:r>
      <w:r w:rsidRPr="0021288F">
        <w:rPr>
          <w:rFonts w:ascii="Arial" w:eastAsia="Times New Roman" w:hAnsi="Arial" w:cs="Arial"/>
          <w:color w:val="000000"/>
          <w:sz w:val="52"/>
          <w:szCs w:val="52"/>
        </w:rPr>
        <w:t xml:space="preserve"> </w:t>
      </w:r>
      <w:ins w:id="0" w:author="Bob Willans" w:date="2019-06-11T18:03:00Z">
        <w:r w:rsidR="006F48A2">
          <w:rPr>
            <w:rFonts w:ascii="Arial" w:eastAsia="Times New Roman" w:hAnsi="Arial" w:cs="Arial"/>
            <w:color w:val="000000"/>
            <w:sz w:val="52"/>
            <w:szCs w:val="52"/>
          </w:rPr>
          <w:t xml:space="preserve">the </w:t>
        </w:r>
      </w:ins>
      <w:r w:rsidRPr="0021288F">
        <w:rPr>
          <w:rFonts w:ascii="Arial" w:eastAsia="Times New Roman" w:hAnsi="Arial" w:cs="Arial"/>
          <w:color w:val="000000"/>
          <w:sz w:val="52"/>
          <w:szCs w:val="52"/>
        </w:rPr>
        <w:t xml:space="preserve">optimal </w:t>
      </w:r>
      <w:del w:id="1" w:author="Bob Willans" w:date="2019-06-11T18:03:00Z">
        <w:r w:rsidRPr="0021288F" w:rsidDel="006F48A2">
          <w:rPr>
            <w:rFonts w:ascii="Arial" w:eastAsia="Times New Roman" w:hAnsi="Arial" w:cs="Arial"/>
            <w:color w:val="000000"/>
            <w:sz w:val="52"/>
            <w:szCs w:val="52"/>
          </w:rPr>
          <w:delText xml:space="preserve">for the </w:delText>
        </w:r>
      </w:del>
      <w:r w:rsidRPr="0021288F">
        <w:rPr>
          <w:rFonts w:ascii="Arial" w:eastAsia="Times New Roman" w:hAnsi="Arial" w:cs="Arial"/>
          <w:color w:val="000000"/>
          <w:sz w:val="52"/>
          <w:szCs w:val="52"/>
        </w:rPr>
        <w:t>translator</w:t>
      </w:r>
      <w:ins w:id="2" w:author="Bob Willans" w:date="2019-06-11T18:03:00Z">
        <w:r w:rsidR="006F48A2">
          <w:rPr>
            <w:rFonts w:ascii="Arial" w:eastAsia="Times New Roman" w:hAnsi="Arial" w:cs="Arial"/>
            <w:color w:val="000000"/>
            <w:sz w:val="52"/>
            <w:szCs w:val="52"/>
          </w:rPr>
          <w:t xml:space="preserve"> environment</w:t>
        </w:r>
      </w:ins>
    </w:p>
    <w:p w14:paraId="65B49531"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5BCC77CE" w14:textId="3B90B9A8"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color w:val="000000"/>
        </w:rPr>
        <w:t xml:space="preserve">XTM International, the developers of the premier enterprise-grade </w:t>
      </w:r>
      <w:r w:rsidRPr="0021288F">
        <w:rPr>
          <w:rFonts w:ascii="Arial" w:eastAsia="Times New Roman" w:hAnsi="Arial" w:cs="Arial"/>
          <w:color w:val="38761D"/>
        </w:rPr>
        <w:t>translation management system</w:t>
      </w:r>
      <w:r w:rsidRPr="0021288F">
        <w:rPr>
          <w:rFonts w:ascii="Arial" w:eastAsia="Times New Roman" w:hAnsi="Arial" w:cs="Arial"/>
          <w:color w:val="000000"/>
        </w:rPr>
        <w:t xml:space="preserve">, will soon be releasing the redeveloped translation editor as part of XTM Cloud v12. Slated for the </w:t>
      </w:r>
      <w:del w:id="3" w:author="Bob Willans" w:date="2019-06-11T18:04:00Z">
        <w:r w:rsidRPr="0021288F" w:rsidDel="006F48A2">
          <w:rPr>
            <w:rFonts w:ascii="Arial" w:eastAsia="Times New Roman" w:hAnsi="Arial" w:cs="Arial"/>
            <w:color w:val="000000"/>
          </w:rPr>
          <w:delText>end of June</w:delText>
        </w:r>
      </w:del>
      <w:ins w:id="4" w:author="Bob Willans" w:date="2019-06-11T18:04:00Z">
        <w:r w:rsidR="006F48A2">
          <w:rPr>
            <w:rFonts w:ascii="Arial" w:eastAsia="Times New Roman" w:hAnsi="Arial" w:cs="Arial"/>
            <w:color w:val="000000"/>
          </w:rPr>
          <w:t>early July 2019</w:t>
        </w:r>
      </w:ins>
      <w:r w:rsidRPr="0021288F">
        <w:rPr>
          <w:rFonts w:ascii="Arial" w:eastAsia="Times New Roman" w:hAnsi="Arial" w:cs="Arial"/>
          <w:color w:val="000000"/>
        </w:rPr>
        <w:t>, XTM Workbench</w:t>
      </w:r>
      <w:ins w:id="5" w:author="Bob Willans" w:date="2019-06-11T18:04:00Z">
        <w:r w:rsidR="006F48A2">
          <w:rPr>
            <w:rFonts w:ascii="Arial" w:eastAsia="Times New Roman" w:hAnsi="Arial" w:cs="Arial"/>
            <w:color w:val="000000"/>
          </w:rPr>
          <w:t xml:space="preserve"> </w:t>
        </w:r>
      </w:ins>
      <w:del w:id="6" w:author="Bob Willans" w:date="2019-06-11T18:04:00Z">
        <w:r w:rsidRPr="0021288F" w:rsidDel="006F48A2">
          <w:rPr>
            <w:rFonts w:ascii="Arial" w:eastAsia="Times New Roman" w:hAnsi="Arial" w:cs="Arial"/>
            <w:color w:val="000000"/>
          </w:rPr>
          <w:delText xml:space="preserve">, the new editor aims </w:delText>
        </w:r>
      </w:del>
      <w:r>
        <w:rPr>
          <w:rFonts w:ascii="Arial" w:eastAsia="Times New Roman" w:hAnsi="Arial" w:cs="Arial"/>
          <w:color w:val="000000"/>
        </w:rPr>
        <w:t>deliver</w:t>
      </w:r>
      <w:ins w:id="7" w:author="Bob Willans" w:date="2019-06-11T18:04:00Z">
        <w:r w:rsidR="006F48A2">
          <w:rPr>
            <w:rFonts w:ascii="Arial" w:eastAsia="Times New Roman" w:hAnsi="Arial" w:cs="Arial"/>
            <w:color w:val="000000"/>
          </w:rPr>
          <w:t>s</w:t>
        </w:r>
      </w:ins>
      <w:r>
        <w:rPr>
          <w:rFonts w:ascii="Arial" w:eastAsia="Times New Roman" w:hAnsi="Arial" w:cs="Arial"/>
          <w:color w:val="000000"/>
        </w:rPr>
        <w:t xml:space="preserve"> </w:t>
      </w:r>
      <w:r w:rsidRPr="0021288F">
        <w:rPr>
          <w:rFonts w:ascii="Arial" w:eastAsia="Times New Roman" w:hAnsi="Arial" w:cs="Arial"/>
          <w:b/>
          <w:bCs/>
          <w:color w:val="000000"/>
        </w:rPr>
        <w:t>greater efficiency and productivity to linguists</w:t>
      </w:r>
      <w:del w:id="8" w:author="Bob Willans" w:date="2019-06-11T18:05:00Z">
        <w:r w:rsidRPr="0021288F" w:rsidDel="006F48A2">
          <w:rPr>
            <w:rFonts w:ascii="Arial" w:eastAsia="Times New Roman" w:hAnsi="Arial" w:cs="Arial"/>
            <w:color w:val="000000"/>
          </w:rPr>
          <w:delText>, the largest group of users in XTM</w:delText>
        </w:r>
      </w:del>
      <w:r w:rsidRPr="0021288F">
        <w:rPr>
          <w:rFonts w:ascii="Arial" w:eastAsia="Times New Roman" w:hAnsi="Arial" w:cs="Arial"/>
          <w:color w:val="000000"/>
        </w:rPr>
        <w:t xml:space="preserve">. Here’s a brief summary of </w:t>
      </w:r>
      <w:del w:id="9" w:author="Bob Willans" w:date="2019-06-11T18:18:00Z">
        <w:r w:rsidRPr="0021288F" w:rsidDel="00DA6B70">
          <w:rPr>
            <w:rFonts w:ascii="Arial" w:eastAsia="Times New Roman" w:hAnsi="Arial" w:cs="Arial"/>
            <w:color w:val="000000"/>
          </w:rPr>
          <w:delText xml:space="preserve">all </w:delText>
        </w:r>
      </w:del>
      <w:r w:rsidRPr="0021288F">
        <w:rPr>
          <w:rFonts w:ascii="Arial" w:eastAsia="Times New Roman" w:hAnsi="Arial" w:cs="Arial"/>
          <w:color w:val="000000"/>
        </w:rPr>
        <w:t xml:space="preserve">the enhancements </w:t>
      </w:r>
      <w:r>
        <w:rPr>
          <w:rFonts w:ascii="Arial" w:eastAsia="Times New Roman" w:hAnsi="Arial" w:cs="Arial"/>
          <w:color w:val="000000"/>
        </w:rPr>
        <w:t>ahead</w:t>
      </w:r>
      <w:r w:rsidRPr="0021288F">
        <w:rPr>
          <w:rFonts w:ascii="Arial" w:eastAsia="Times New Roman" w:hAnsi="Arial" w:cs="Arial"/>
          <w:color w:val="000000"/>
        </w:rPr>
        <w:t>.</w:t>
      </w:r>
    </w:p>
    <w:p w14:paraId="4E1CEF1B"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470DAD69" w14:textId="4018D732"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b/>
          <w:bCs/>
          <w:color w:val="000000"/>
        </w:rPr>
        <w:t>More</w:t>
      </w:r>
      <w:del w:id="10" w:author="Bob Willans" w:date="2019-06-11T18:19:00Z">
        <w:r w:rsidRPr="0021288F" w:rsidDel="00DA6B70">
          <w:rPr>
            <w:rFonts w:ascii="Arial" w:eastAsia="Times New Roman" w:hAnsi="Arial" w:cs="Arial"/>
            <w:b/>
            <w:bCs/>
            <w:color w:val="000000"/>
          </w:rPr>
          <w:delText xml:space="preserve"> optimal,</w:delText>
        </w:r>
      </w:del>
      <w:r w:rsidRPr="0021288F">
        <w:rPr>
          <w:rFonts w:ascii="Arial" w:eastAsia="Times New Roman" w:hAnsi="Arial" w:cs="Arial"/>
          <w:b/>
          <w:bCs/>
          <w:color w:val="000000"/>
        </w:rPr>
        <w:t xml:space="preserve"> intuitive and flexible</w:t>
      </w:r>
    </w:p>
    <w:p w14:paraId="72C25D5F"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2585099D" w14:textId="08DA75FD" w:rsidR="0021288F" w:rsidRPr="0021288F" w:rsidDel="00DA6B70" w:rsidRDefault="0021288F" w:rsidP="0021288F">
      <w:pPr>
        <w:spacing w:after="0" w:line="240" w:lineRule="auto"/>
        <w:rPr>
          <w:del w:id="11" w:author="Bob Willans" w:date="2019-06-11T18:13:00Z"/>
          <w:rFonts w:ascii="Times New Roman" w:eastAsia="Times New Roman" w:hAnsi="Times New Roman" w:cs="Times New Roman"/>
          <w:sz w:val="24"/>
          <w:szCs w:val="24"/>
        </w:rPr>
      </w:pPr>
      <w:r w:rsidRPr="0021288F">
        <w:rPr>
          <w:rFonts w:ascii="Arial" w:eastAsia="Times New Roman" w:hAnsi="Arial" w:cs="Arial"/>
          <w:color w:val="000000"/>
        </w:rPr>
        <w:t xml:space="preserve">Now that technology and design have changed, it was a logical step to revamp the existing editor </w:t>
      </w:r>
      <w:ins w:id="12" w:author="Bob Willans" w:date="2019-06-11T18:05:00Z">
        <w:r w:rsidR="006F48A2">
          <w:rPr>
            <w:rFonts w:ascii="Arial" w:eastAsia="Times New Roman" w:hAnsi="Arial" w:cs="Arial"/>
            <w:color w:val="000000"/>
          </w:rPr>
          <w:t xml:space="preserve">which originated </w:t>
        </w:r>
      </w:ins>
      <w:del w:id="13" w:author="Bob Willans" w:date="2019-06-11T18:05:00Z">
        <w:r w:rsidRPr="0021288F" w:rsidDel="006F48A2">
          <w:rPr>
            <w:rFonts w:ascii="Arial" w:eastAsia="Times New Roman" w:hAnsi="Arial" w:cs="Arial"/>
            <w:color w:val="000000"/>
          </w:rPr>
          <w:delText xml:space="preserve">dating back </w:delText>
        </w:r>
      </w:del>
      <w:r>
        <w:rPr>
          <w:rFonts w:ascii="Arial" w:eastAsia="Times New Roman" w:hAnsi="Arial" w:cs="Arial"/>
          <w:color w:val="000000"/>
        </w:rPr>
        <w:t xml:space="preserve">back </w:t>
      </w:r>
      <w:del w:id="14" w:author="Bob Willans" w:date="2019-06-11T18:05:00Z">
        <w:r w:rsidDel="006F48A2">
          <w:rPr>
            <w:rFonts w:ascii="Arial" w:eastAsia="Times New Roman" w:hAnsi="Arial" w:cs="Arial"/>
            <w:color w:val="000000"/>
          </w:rPr>
          <w:delText xml:space="preserve">to </w:delText>
        </w:r>
      </w:del>
      <w:ins w:id="15" w:author="Bob Willans" w:date="2019-06-11T18:05:00Z">
        <w:r w:rsidR="006F48A2">
          <w:rPr>
            <w:rFonts w:ascii="Arial" w:eastAsia="Times New Roman" w:hAnsi="Arial" w:cs="Arial"/>
            <w:color w:val="000000"/>
          </w:rPr>
          <w:t>in</w:t>
        </w:r>
        <w:r w:rsidR="006F48A2">
          <w:rPr>
            <w:rFonts w:ascii="Arial" w:eastAsia="Times New Roman" w:hAnsi="Arial" w:cs="Arial"/>
            <w:color w:val="000000"/>
          </w:rPr>
          <w:t xml:space="preserve"> </w:t>
        </w:r>
      </w:ins>
      <w:r w:rsidRPr="0021288F">
        <w:rPr>
          <w:rFonts w:ascii="Arial" w:eastAsia="Times New Roman" w:hAnsi="Arial" w:cs="Arial"/>
          <w:color w:val="000000"/>
        </w:rPr>
        <w:t xml:space="preserve">2004. The main idea was to </w:t>
      </w:r>
      <w:r w:rsidRPr="0021288F">
        <w:rPr>
          <w:rFonts w:ascii="Arial" w:eastAsia="Times New Roman" w:hAnsi="Arial" w:cs="Arial"/>
          <w:b/>
          <w:bCs/>
          <w:color w:val="000000"/>
        </w:rPr>
        <w:t xml:space="preserve">redevelop </w:t>
      </w:r>
      <w:r w:rsidRPr="0021288F">
        <w:rPr>
          <w:rFonts w:ascii="Arial" w:eastAsia="Times New Roman" w:hAnsi="Arial" w:cs="Arial"/>
          <w:color w:val="000000"/>
        </w:rPr>
        <w:t xml:space="preserve">it from the ground up in close collaboration with trained linguists to </w:t>
      </w:r>
      <w:r>
        <w:rPr>
          <w:rFonts w:ascii="Arial" w:eastAsia="Times New Roman" w:hAnsi="Arial" w:cs="Arial"/>
          <w:color w:val="000000"/>
        </w:rPr>
        <w:t>provide</w:t>
      </w:r>
      <w:r w:rsidRPr="0021288F">
        <w:rPr>
          <w:rFonts w:ascii="Arial" w:eastAsia="Times New Roman" w:hAnsi="Arial" w:cs="Arial"/>
          <w:color w:val="000000"/>
        </w:rPr>
        <w:t xml:space="preserve"> the most </w:t>
      </w:r>
      <w:del w:id="16" w:author="Bob Willans" w:date="2019-06-11T18:07:00Z">
        <w:r w:rsidRPr="0021288F" w:rsidDel="006F48A2">
          <w:rPr>
            <w:rFonts w:ascii="Arial" w:eastAsia="Times New Roman" w:hAnsi="Arial" w:cs="Arial"/>
            <w:color w:val="000000"/>
          </w:rPr>
          <w:delText>optimal</w:delText>
        </w:r>
      </w:del>
      <w:ins w:id="17" w:author="Bob Willans" w:date="2019-06-11T18:07:00Z">
        <w:r w:rsidR="006F48A2">
          <w:rPr>
            <w:rFonts w:ascii="Arial" w:eastAsia="Times New Roman" w:hAnsi="Arial" w:cs="Arial"/>
            <w:color w:val="000000"/>
          </w:rPr>
          <w:t>productive</w:t>
        </w:r>
      </w:ins>
      <w:r w:rsidRPr="0021288F">
        <w:rPr>
          <w:rFonts w:ascii="Arial" w:eastAsia="Times New Roman" w:hAnsi="Arial" w:cs="Arial"/>
          <w:color w:val="000000"/>
        </w:rPr>
        <w:t xml:space="preserve">, intuitive, and flexible </w:t>
      </w:r>
      <w:r>
        <w:rPr>
          <w:rFonts w:ascii="Arial" w:eastAsia="Times New Roman" w:hAnsi="Arial" w:cs="Arial"/>
          <w:color w:val="000000"/>
        </w:rPr>
        <w:t xml:space="preserve">translation </w:t>
      </w:r>
      <w:r w:rsidRPr="0021288F">
        <w:rPr>
          <w:rFonts w:ascii="Arial" w:eastAsia="Times New Roman" w:hAnsi="Arial" w:cs="Arial"/>
          <w:color w:val="000000"/>
        </w:rPr>
        <w:t xml:space="preserve">environment possible. </w:t>
      </w:r>
    </w:p>
    <w:p w14:paraId="7BCE8880"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3D5786BE" w14:textId="0DE12BF3" w:rsidR="0021288F" w:rsidRPr="0021288F" w:rsidDel="00DA6B70" w:rsidRDefault="0021288F" w:rsidP="0021288F">
      <w:pPr>
        <w:spacing w:after="0" w:line="240" w:lineRule="auto"/>
        <w:rPr>
          <w:del w:id="18" w:author="Bob Willans" w:date="2019-06-11T18:13:00Z"/>
          <w:rFonts w:ascii="Times New Roman" w:eastAsia="Times New Roman" w:hAnsi="Times New Roman" w:cs="Times New Roman"/>
          <w:sz w:val="24"/>
          <w:szCs w:val="24"/>
        </w:rPr>
      </w:pPr>
      <w:del w:id="19" w:author="Bob Willans" w:date="2019-06-11T18:13:00Z">
        <w:r w:rsidRPr="0021288F" w:rsidDel="00DA6B70">
          <w:rPr>
            <w:rFonts w:ascii="Arial" w:eastAsia="Times New Roman" w:hAnsi="Arial" w:cs="Arial"/>
            <w:b/>
            <w:bCs/>
            <w:color w:val="000000"/>
          </w:rPr>
          <w:delText>High quality assured</w:delText>
        </w:r>
      </w:del>
    </w:p>
    <w:p w14:paraId="61D904C2" w14:textId="125FC91F" w:rsidR="0021288F" w:rsidRPr="0021288F" w:rsidDel="00DA6B70" w:rsidRDefault="0021288F" w:rsidP="0021288F">
      <w:pPr>
        <w:spacing w:after="0" w:line="240" w:lineRule="auto"/>
        <w:rPr>
          <w:del w:id="20" w:author="Bob Willans" w:date="2019-06-11T18:13:00Z"/>
          <w:rFonts w:ascii="Times New Roman" w:eastAsia="Times New Roman" w:hAnsi="Times New Roman" w:cs="Times New Roman"/>
          <w:sz w:val="24"/>
          <w:szCs w:val="24"/>
        </w:rPr>
      </w:pPr>
    </w:p>
    <w:p w14:paraId="5D98693B" w14:textId="77C6C10E" w:rsidR="0021288F" w:rsidRPr="0021288F" w:rsidDel="00DA6B70" w:rsidRDefault="0021288F" w:rsidP="0021288F">
      <w:pPr>
        <w:spacing w:after="0" w:line="240" w:lineRule="auto"/>
        <w:rPr>
          <w:del w:id="21" w:author="Bob Willans" w:date="2019-06-11T18:13:00Z"/>
          <w:rFonts w:ascii="Times New Roman" w:eastAsia="Times New Roman" w:hAnsi="Times New Roman" w:cs="Times New Roman"/>
          <w:sz w:val="24"/>
          <w:szCs w:val="24"/>
        </w:rPr>
      </w:pPr>
      <w:del w:id="22" w:author="Bob Willans" w:date="2019-06-11T18:13:00Z">
        <w:r w:rsidRPr="0021288F" w:rsidDel="00DA6B70">
          <w:rPr>
            <w:rFonts w:ascii="Arial" w:eastAsia="Times New Roman" w:hAnsi="Arial" w:cs="Arial"/>
            <w:color w:val="000000"/>
          </w:rPr>
          <w:delText xml:space="preserve">XTM Workbench has been </w:delText>
        </w:r>
      </w:del>
      <w:del w:id="23" w:author="Bob Willans" w:date="2019-06-11T18:07:00Z">
        <w:r w:rsidRPr="0021288F" w:rsidDel="006F48A2">
          <w:rPr>
            <w:rFonts w:ascii="Arial" w:eastAsia="Times New Roman" w:hAnsi="Arial" w:cs="Arial"/>
            <w:color w:val="000000"/>
          </w:rPr>
          <w:delText xml:space="preserve">revamped </w:delText>
        </w:r>
      </w:del>
      <w:del w:id="24" w:author="Bob Willans" w:date="2019-06-11T18:13:00Z">
        <w:r w:rsidRPr="0021288F" w:rsidDel="00DA6B70">
          <w:rPr>
            <w:rFonts w:ascii="Arial" w:eastAsia="Times New Roman" w:hAnsi="Arial" w:cs="Arial"/>
            <w:color w:val="000000"/>
          </w:rPr>
          <w:delText>to provide increased quality thanks to more powerful Quality Assurance (QA). Now users can also run quality checks on all displayed segments, not only on active segments or on all segments.</w:delText>
        </w:r>
      </w:del>
    </w:p>
    <w:p w14:paraId="3B09E5B5"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05BE3277" w14:textId="77777777"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b/>
          <w:bCs/>
          <w:color w:val="000000"/>
        </w:rPr>
        <w:t>More user-friendly than ever</w:t>
      </w:r>
    </w:p>
    <w:p w14:paraId="6CA2AD4F"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37DFA4BD" w14:textId="5206416F"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color w:val="000000"/>
        </w:rPr>
        <w:t xml:space="preserve">The clean and ergonomic user interface (UI) results in a much more user-friendly workspace compared to </w:t>
      </w:r>
      <w:r w:rsidR="008A2C29">
        <w:rPr>
          <w:rFonts w:ascii="Arial" w:eastAsia="Times New Roman" w:hAnsi="Arial" w:cs="Arial"/>
          <w:color w:val="000000"/>
        </w:rPr>
        <w:t xml:space="preserve">the </w:t>
      </w:r>
      <w:r w:rsidRPr="0021288F">
        <w:rPr>
          <w:rFonts w:ascii="Arial" w:eastAsia="Times New Roman" w:hAnsi="Arial" w:cs="Arial"/>
          <w:color w:val="000000"/>
        </w:rPr>
        <w:t xml:space="preserve">previous versions. Toolbars at both sides of the Editor have been moved to the navigation bar at the top and to the context-sensitive menu thus optimizing the available space. </w:t>
      </w:r>
      <w:proofErr w:type="gramStart"/>
      <w:ins w:id="25" w:author="Bob Willans" w:date="2019-06-11T18:09:00Z">
        <w:r w:rsidR="006F48A2">
          <w:rPr>
            <w:rFonts w:ascii="Arial" w:eastAsia="Times New Roman" w:hAnsi="Arial" w:cs="Arial"/>
            <w:color w:val="000000"/>
          </w:rPr>
          <w:t>Also</w:t>
        </w:r>
        <w:proofErr w:type="gramEnd"/>
        <w:r w:rsidR="006F48A2">
          <w:rPr>
            <w:rFonts w:ascii="Arial" w:eastAsia="Times New Roman" w:hAnsi="Arial" w:cs="Arial"/>
            <w:color w:val="000000"/>
          </w:rPr>
          <w:t xml:space="preserve"> all the information </w:t>
        </w:r>
      </w:ins>
      <w:ins w:id="26" w:author="Bob Willans" w:date="2019-06-11T18:10:00Z">
        <w:r w:rsidR="006F48A2">
          <w:rPr>
            <w:rFonts w:ascii="Arial" w:eastAsia="Times New Roman" w:hAnsi="Arial" w:cs="Arial"/>
            <w:color w:val="000000"/>
          </w:rPr>
          <w:t xml:space="preserve">about segments including matches, </w:t>
        </w:r>
      </w:ins>
      <w:ins w:id="27" w:author="Bob Willans" w:date="2019-06-11T18:12:00Z">
        <w:r w:rsidR="006F48A2">
          <w:rPr>
            <w:rFonts w:ascii="Arial" w:eastAsia="Times New Roman" w:hAnsi="Arial" w:cs="Arial"/>
            <w:color w:val="000000"/>
          </w:rPr>
          <w:t>concordance,</w:t>
        </w:r>
      </w:ins>
      <w:ins w:id="28" w:author="Bob Willans" w:date="2019-06-11T18:10:00Z">
        <w:r w:rsidR="006F48A2">
          <w:rPr>
            <w:rFonts w:ascii="Arial" w:eastAsia="Times New Roman" w:hAnsi="Arial" w:cs="Arial"/>
            <w:color w:val="000000"/>
          </w:rPr>
          <w:t xml:space="preserve"> QA, </w:t>
        </w:r>
        <w:proofErr w:type="spellStart"/>
        <w:r w:rsidR="006F48A2">
          <w:rPr>
            <w:rFonts w:ascii="Arial" w:eastAsia="Times New Roman" w:hAnsi="Arial" w:cs="Arial"/>
            <w:color w:val="000000"/>
          </w:rPr>
          <w:t>inlines</w:t>
        </w:r>
        <w:proofErr w:type="spellEnd"/>
        <w:r w:rsidR="006F48A2">
          <w:rPr>
            <w:rFonts w:ascii="Arial" w:eastAsia="Times New Roman" w:hAnsi="Arial" w:cs="Arial"/>
            <w:color w:val="000000"/>
          </w:rPr>
          <w:t>, his</w:t>
        </w:r>
      </w:ins>
      <w:ins w:id="29" w:author="Bob Willans" w:date="2019-06-11T18:11:00Z">
        <w:r w:rsidR="006F48A2">
          <w:rPr>
            <w:rFonts w:ascii="Arial" w:eastAsia="Times New Roman" w:hAnsi="Arial" w:cs="Arial"/>
            <w:color w:val="000000"/>
          </w:rPr>
          <w:t>tory and comments has been moved to the bottom of the screen</w:t>
        </w:r>
      </w:ins>
      <w:ins w:id="30" w:author="Bob Willans" w:date="2019-06-11T18:12:00Z">
        <w:r w:rsidR="006F48A2">
          <w:rPr>
            <w:rFonts w:ascii="Arial" w:eastAsia="Times New Roman" w:hAnsi="Arial" w:cs="Arial"/>
            <w:color w:val="000000"/>
          </w:rPr>
          <w:t xml:space="preserve"> to a docked panel, keeping the </w:t>
        </w:r>
      </w:ins>
      <w:ins w:id="31" w:author="Bob Willans" w:date="2019-06-11T18:13:00Z">
        <w:r w:rsidR="006F48A2">
          <w:rPr>
            <w:rFonts w:ascii="Arial" w:eastAsia="Times New Roman" w:hAnsi="Arial" w:cs="Arial"/>
            <w:color w:val="000000"/>
          </w:rPr>
          <w:t xml:space="preserve">area for working </w:t>
        </w:r>
        <w:r w:rsidR="00DA6B70">
          <w:rPr>
            <w:rFonts w:ascii="Arial" w:eastAsia="Times New Roman" w:hAnsi="Arial" w:cs="Arial"/>
            <w:color w:val="000000"/>
          </w:rPr>
          <w:t>uncluttered.</w:t>
        </w:r>
      </w:ins>
    </w:p>
    <w:p w14:paraId="19BFB603"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6AB65246" w14:textId="77777777" w:rsidR="0021288F" w:rsidRDefault="0021288F" w:rsidP="0021288F">
      <w:pPr>
        <w:spacing w:after="0" w:line="240" w:lineRule="auto"/>
        <w:rPr>
          <w:rFonts w:ascii="Arial" w:eastAsia="Times New Roman" w:hAnsi="Arial" w:cs="Arial"/>
          <w:b/>
          <w:bCs/>
          <w:color w:val="000000"/>
        </w:rPr>
      </w:pPr>
      <w:r w:rsidRPr="0021288F">
        <w:rPr>
          <w:rFonts w:ascii="Arial" w:eastAsia="Times New Roman" w:hAnsi="Arial" w:cs="Arial"/>
          <w:b/>
          <w:bCs/>
          <w:color w:val="000000"/>
        </w:rPr>
        <w:t>Smooth, uninterrupted translation workflow</w:t>
      </w:r>
    </w:p>
    <w:p w14:paraId="6F7F48AE"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011421B8" w14:textId="140461B3"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color w:val="000000"/>
        </w:rPr>
        <w:t xml:space="preserve">In the </w:t>
      </w:r>
      <w:del w:id="32" w:author="Bob Willans" w:date="2019-06-11T18:08:00Z">
        <w:r w:rsidRPr="0021288F" w:rsidDel="006F48A2">
          <w:rPr>
            <w:rFonts w:ascii="Arial" w:eastAsia="Times New Roman" w:hAnsi="Arial" w:cs="Arial"/>
            <w:color w:val="000000"/>
          </w:rPr>
          <w:delText xml:space="preserve">revamped </w:delText>
        </w:r>
      </w:del>
      <w:ins w:id="33" w:author="Bob Willans" w:date="2019-06-11T18:08:00Z">
        <w:r w:rsidR="006F48A2">
          <w:rPr>
            <w:rFonts w:ascii="Arial" w:eastAsia="Times New Roman" w:hAnsi="Arial" w:cs="Arial"/>
            <w:color w:val="000000"/>
          </w:rPr>
          <w:t>new</w:t>
        </w:r>
        <w:r w:rsidR="006F48A2" w:rsidRPr="0021288F">
          <w:rPr>
            <w:rFonts w:ascii="Arial" w:eastAsia="Times New Roman" w:hAnsi="Arial" w:cs="Arial"/>
            <w:color w:val="000000"/>
          </w:rPr>
          <w:t xml:space="preserve"> </w:t>
        </w:r>
      </w:ins>
      <w:r w:rsidRPr="0021288F">
        <w:rPr>
          <w:rFonts w:ascii="Arial" w:eastAsia="Times New Roman" w:hAnsi="Arial" w:cs="Arial"/>
          <w:color w:val="000000"/>
        </w:rPr>
        <w:t xml:space="preserve">Workbench </w:t>
      </w:r>
      <w:ins w:id="34" w:author="Bob Willans" w:date="2019-06-11T18:08:00Z">
        <w:r w:rsidR="006F48A2">
          <w:rPr>
            <w:rFonts w:ascii="Arial" w:eastAsia="Times New Roman" w:hAnsi="Arial" w:cs="Arial"/>
            <w:color w:val="000000"/>
          </w:rPr>
          <w:t>as linguists work through the document</w:t>
        </w:r>
      </w:ins>
      <w:ins w:id="35" w:author="Bob Willans" w:date="2019-06-11T18:20:00Z">
        <w:r w:rsidR="00DA6B70">
          <w:rPr>
            <w:rFonts w:ascii="Arial" w:eastAsia="Times New Roman" w:hAnsi="Arial" w:cs="Arial"/>
            <w:color w:val="000000"/>
          </w:rPr>
          <w:t>,</w:t>
        </w:r>
      </w:ins>
      <w:ins w:id="36" w:author="Bob Willans" w:date="2019-06-11T18:08:00Z">
        <w:r w:rsidR="006F48A2">
          <w:rPr>
            <w:rFonts w:ascii="Arial" w:eastAsia="Times New Roman" w:hAnsi="Arial" w:cs="Arial"/>
            <w:color w:val="000000"/>
          </w:rPr>
          <w:t xml:space="preserve"> </w:t>
        </w:r>
      </w:ins>
      <w:r w:rsidRPr="0021288F">
        <w:rPr>
          <w:rFonts w:ascii="Arial" w:eastAsia="Times New Roman" w:hAnsi="Arial" w:cs="Arial"/>
          <w:color w:val="000000"/>
        </w:rPr>
        <w:t xml:space="preserve">segments load automatically providing a </w:t>
      </w:r>
      <w:del w:id="37" w:author="Bob Willans" w:date="2019-06-11T18:09:00Z">
        <w:r w:rsidRPr="0021288F" w:rsidDel="006F48A2">
          <w:rPr>
            <w:rFonts w:ascii="Arial" w:eastAsia="Times New Roman" w:hAnsi="Arial" w:cs="Arial"/>
            <w:color w:val="000000"/>
          </w:rPr>
          <w:delText xml:space="preserve">more </w:delText>
        </w:r>
      </w:del>
      <w:r w:rsidRPr="0021288F">
        <w:rPr>
          <w:rFonts w:ascii="Arial" w:eastAsia="Times New Roman" w:hAnsi="Arial" w:cs="Arial"/>
          <w:color w:val="000000"/>
        </w:rPr>
        <w:t>seamless user experience which also gives way to smooth and uninterrupted workflows. Instead of time-consuming pagination, users are able to move dynamically between segments simply by scrolling.</w:t>
      </w:r>
    </w:p>
    <w:p w14:paraId="7C5E2F89"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4452949B" w14:textId="77777777" w:rsidR="0021288F" w:rsidRDefault="0021288F" w:rsidP="0021288F">
      <w:pPr>
        <w:spacing w:after="0" w:line="240" w:lineRule="auto"/>
        <w:rPr>
          <w:rFonts w:ascii="Arial" w:eastAsia="Times New Roman" w:hAnsi="Arial" w:cs="Arial"/>
          <w:b/>
          <w:bCs/>
          <w:color w:val="000000"/>
        </w:rPr>
      </w:pPr>
      <w:r w:rsidRPr="0021288F">
        <w:rPr>
          <w:rFonts w:ascii="Arial" w:eastAsia="Times New Roman" w:hAnsi="Arial" w:cs="Arial"/>
          <w:b/>
          <w:bCs/>
          <w:color w:val="000000"/>
        </w:rPr>
        <w:t>Faster and more efficient with XTM Workbench</w:t>
      </w:r>
    </w:p>
    <w:p w14:paraId="2F1BCAA9" w14:textId="77777777" w:rsidR="00E62863" w:rsidRPr="0021288F" w:rsidRDefault="00E62863" w:rsidP="0021288F">
      <w:pPr>
        <w:spacing w:after="0" w:line="240" w:lineRule="auto"/>
        <w:rPr>
          <w:rFonts w:ascii="Times New Roman" w:eastAsia="Times New Roman" w:hAnsi="Times New Roman" w:cs="Times New Roman"/>
          <w:sz w:val="24"/>
          <w:szCs w:val="24"/>
        </w:rPr>
      </w:pPr>
    </w:p>
    <w:p w14:paraId="583A92C1" w14:textId="3FB94347" w:rsidR="0021288F" w:rsidRDefault="0021288F" w:rsidP="0021288F">
      <w:pPr>
        <w:spacing w:after="0" w:line="240" w:lineRule="auto"/>
        <w:rPr>
          <w:ins w:id="38" w:author="Bob Willans" w:date="2019-06-11T18:13:00Z"/>
          <w:rFonts w:ascii="Arial" w:eastAsia="Times New Roman" w:hAnsi="Arial" w:cs="Arial"/>
          <w:color w:val="000000"/>
        </w:rPr>
      </w:pPr>
      <w:r w:rsidRPr="0021288F">
        <w:rPr>
          <w:rFonts w:ascii="Arial" w:eastAsia="Times New Roman" w:hAnsi="Arial" w:cs="Arial"/>
          <w:color w:val="000000"/>
        </w:rPr>
        <w:t>Linguists will also speed up their work with improved</w:t>
      </w:r>
      <w:r w:rsidR="008A2C29">
        <w:rPr>
          <w:rFonts w:ascii="Arial" w:eastAsia="Times New Roman" w:hAnsi="Arial" w:cs="Arial"/>
          <w:color w:val="000000"/>
        </w:rPr>
        <w:t>,</w:t>
      </w:r>
      <w:r w:rsidRPr="0021288F">
        <w:rPr>
          <w:rFonts w:ascii="Arial" w:eastAsia="Times New Roman" w:hAnsi="Arial" w:cs="Arial"/>
          <w:color w:val="000000"/>
        </w:rPr>
        <w:t xml:space="preserve"> configurable repetitions, which can automatically be propagated across the entire document. This will save </w:t>
      </w:r>
      <w:ins w:id="39" w:author="Bob Willans" w:date="2019-06-11T18:20:00Z">
        <w:r w:rsidR="00DA6B70">
          <w:rPr>
            <w:rFonts w:ascii="Arial" w:eastAsia="Times New Roman" w:hAnsi="Arial" w:cs="Arial"/>
            <w:color w:val="000000"/>
          </w:rPr>
          <w:t xml:space="preserve">the </w:t>
        </w:r>
      </w:ins>
      <w:r w:rsidRPr="0021288F">
        <w:rPr>
          <w:rFonts w:ascii="Arial" w:eastAsia="Times New Roman" w:hAnsi="Arial" w:cs="Arial"/>
          <w:color w:val="000000"/>
        </w:rPr>
        <w:t xml:space="preserve">time and effort of going through each and every repeated instance. Likewise, the Find and replace option has been </w:t>
      </w:r>
      <w:del w:id="40" w:author="Bob Willans" w:date="2019-06-11T18:16:00Z">
        <w:r w:rsidRPr="0021288F" w:rsidDel="00DA6B70">
          <w:rPr>
            <w:rFonts w:ascii="Arial" w:eastAsia="Times New Roman" w:hAnsi="Arial" w:cs="Arial"/>
            <w:color w:val="000000"/>
          </w:rPr>
          <w:delText xml:space="preserve">tweaked </w:delText>
        </w:r>
      </w:del>
      <w:ins w:id="41" w:author="Bob Willans" w:date="2019-06-11T18:16:00Z">
        <w:r w:rsidR="00DA6B70">
          <w:rPr>
            <w:rFonts w:ascii="Arial" w:eastAsia="Times New Roman" w:hAnsi="Arial" w:cs="Arial"/>
            <w:color w:val="000000"/>
          </w:rPr>
          <w:t>enhanced</w:t>
        </w:r>
        <w:r w:rsidR="00DA6B70" w:rsidRPr="0021288F">
          <w:rPr>
            <w:rFonts w:ascii="Arial" w:eastAsia="Times New Roman" w:hAnsi="Arial" w:cs="Arial"/>
            <w:color w:val="000000"/>
          </w:rPr>
          <w:t xml:space="preserve"> </w:t>
        </w:r>
      </w:ins>
      <w:r w:rsidRPr="0021288F">
        <w:rPr>
          <w:rFonts w:ascii="Arial" w:eastAsia="Times New Roman" w:hAnsi="Arial" w:cs="Arial"/>
          <w:color w:val="000000"/>
        </w:rPr>
        <w:t xml:space="preserve">to </w:t>
      </w:r>
      <w:ins w:id="42" w:author="Bob Willans" w:date="2019-06-11T18:16:00Z">
        <w:r w:rsidR="00DA6B70">
          <w:rPr>
            <w:rFonts w:ascii="Arial" w:eastAsia="Times New Roman" w:hAnsi="Arial" w:cs="Arial"/>
            <w:color w:val="000000"/>
          </w:rPr>
          <w:t xml:space="preserve">perform a </w:t>
        </w:r>
        <w:r w:rsidR="00DA6B70" w:rsidRPr="0021288F">
          <w:rPr>
            <w:rFonts w:ascii="Arial" w:eastAsia="Times New Roman" w:hAnsi="Arial" w:cs="Arial"/>
            <w:color w:val="000000"/>
          </w:rPr>
          <w:t xml:space="preserve">batch </w:t>
        </w:r>
        <w:r w:rsidR="00DA6B70">
          <w:rPr>
            <w:rFonts w:ascii="Arial" w:eastAsia="Times New Roman" w:hAnsi="Arial" w:cs="Arial"/>
            <w:color w:val="000000"/>
          </w:rPr>
          <w:t xml:space="preserve">find and </w:t>
        </w:r>
      </w:ins>
      <w:r w:rsidRPr="0021288F">
        <w:rPr>
          <w:rFonts w:ascii="Arial" w:eastAsia="Times New Roman" w:hAnsi="Arial" w:cs="Arial"/>
          <w:color w:val="000000"/>
        </w:rPr>
        <w:t xml:space="preserve">replace </w:t>
      </w:r>
      <w:del w:id="43" w:author="Bob Willans" w:date="2019-06-11T18:16:00Z">
        <w:r w:rsidRPr="0021288F" w:rsidDel="00DA6B70">
          <w:rPr>
            <w:rFonts w:ascii="Arial" w:eastAsia="Times New Roman" w:hAnsi="Arial" w:cs="Arial"/>
            <w:color w:val="000000"/>
          </w:rPr>
          <w:delText xml:space="preserve">some </w:delText>
        </w:r>
      </w:del>
      <w:ins w:id="44" w:author="Bob Willans" w:date="2019-06-11T18:16:00Z">
        <w:r w:rsidR="00DA6B70">
          <w:rPr>
            <w:rFonts w:ascii="Arial" w:eastAsia="Times New Roman" w:hAnsi="Arial" w:cs="Arial"/>
            <w:color w:val="000000"/>
          </w:rPr>
          <w:t>o</w:t>
        </w:r>
      </w:ins>
      <w:ins w:id="45" w:author="Bob Willans" w:date="2019-06-11T18:17:00Z">
        <w:r w:rsidR="00DA6B70">
          <w:rPr>
            <w:rFonts w:ascii="Arial" w:eastAsia="Times New Roman" w:hAnsi="Arial" w:cs="Arial"/>
            <w:color w:val="000000"/>
          </w:rPr>
          <w:t>f</w:t>
        </w:r>
      </w:ins>
      <w:ins w:id="46" w:author="Bob Willans" w:date="2019-06-11T18:16:00Z">
        <w:r w:rsidR="00DA6B70" w:rsidRPr="0021288F">
          <w:rPr>
            <w:rFonts w:ascii="Arial" w:eastAsia="Times New Roman" w:hAnsi="Arial" w:cs="Arial"/>
            <w:color w:val="000000"/>
          </w:rPr>
          <w:t xml:space="preserve"> </w:t>
        </w:r>
      </w:ins>
      <w:r w:rsidRPr="0021288F">
        <w:rPr>
          <w:rFonts w:ascii="Arial" w:eastAsia="Times New Roman" w:hAnsi="Arial" w:cs="Arial"/>
          <w:color w:val="000000"/>
        </w:rPr>
        <w:t xml:space="preserve">words </w:t>
      </w:r>
      <w:del w:id="47" w:author="Bob Willans" w:date="2019-06-11T18:17:00Z">
        <w:r w:rsidRPr="0021288F" w:rsidDel="00DA6B70">
          <w:rPr>
            <w:rFonts w:ascii="Arial" w:eastAsia="Times New Roman" w:hAnsi="Arial" w:cs="Arial"/>
            <w:color w:val="000000"/>
          </w:rPr>
          <w:delText xml:space="preserve">in </w:delText>
        </w:r>
      </w:del>
      <w:del w:id="48" w:author="Bob Willans" w:date="2019-06-11T18:16:00Z">
        <w:r w:rsidRPr="0021288F" w:rsidDel="00DA6B70">
          <w:rPr>
            <w:rFonts w:ascii="Arial" w:eastAsia="Times New Roman" w:hAnsi="Arial" w:cs="Arial"/>
            <w:color w:val="000000"/>
          </w:rPr>
          <w:delText xml:space="preserve">batch </w:delText>
        </w:r>
      </w:del>
      <w:r w:rsidRPr="0021288F">
        <w:rPr>
          <w:rFonts w:ascii="Arial" w:eastAsia="Times New Roman" w:hAnsi="Arial" w:cs="Arial"/>
          <w:color w:val="000000"/>
        </w:rPr>
        <w:t>in all</w:t>
      </w:r>
      <w:ins w:id="49" w:author="Bob Willans" w:date="2019-06-11T18:17:00Z">
        <w:r w:rsidR="00DA6B70">
          <w:rPr>
            <w:rFonts w:ascii="Arial" w:eastAsia="Times New Roman" w:hAnsi="Arial" w:cs="Arial"/>
            <w:color w:val="000000"/>
          </w:rPr>
          <w:t xml:space="preserve"> the</w:t>
        </w:r>
      </w:ins>
      <w:r w:rsidRPr="0021288F">
        <w:rPr>
          <w:rFonts w:ascii="Arial" w:eastAsia="Times New Roman" w:hAnsi="Arial" w:cs="Arial"/>
          <w:color w:val="000000"/>
        </w:rPr>
        <w:t xml:space="preserve"> files within a project.</w:t>
      </w:r>
    </w:p>
    <w:p w14:paraId="748F69AF" w14:textId="3CD65DF4" w:rsidR="00DA6B70" w:rsidRDefault="00DA6B70" w:rsidP="0021288F">
      <w:pPr>
        <w:spacing w:after="0" w:line="240" w:lineRule="auto"/>
        <w:rPr>
          <w:ins w:id="50" w:author="Bob Willans" w:date="2019-06-11T18:13:00Z"/>
          <w:rFonts w:ascii="Arial" w:eastAsia="Times New Roman" w:hAnsi="Arial" w:cs="Arial"/>
          <w:color w:val="000000"/>
        </w:rPr>
      </w:pPr>
    </w:p>
    <w:p w14:paraId="3A905553" w14:textId="77777777" w:rsidR="00DA6B70" w:rsidRPr="0021288F" w:rsidRDefault="00DA6B70" w:rsidP="00DA6B70">
      <w:pPr>
        <w:spacing w:after="0" w:line="240" w:lineRule="auto"/>
        <w:rPr>
          <w:ins w:id="51" w:author="Bob Willans" w:date="2019-06-11T18:13:00Z"/>
          <w:rFonts w:ascii="Times New Roman" w:eastAsia="Times New Roman" w:hAnsi="Times New Roman" w:cs="Times New Roman"/>
          <w:sz w:val="24"/>
          <w:szCs w:val="24"/>
        </w:rPr>
      </w:pPr>
      <w:ins w:id="52" w:author="Bob Willans" w:date="2019-06-11T18:13:00Z">
        <w:r w:rsidRPr="0021288F">
          <w:rPr>
            <w:rFonts w:ascii="Arial" w:eastAsia="Times New Roman" w:hAnsi="Arial" w:cs="Arial"/>
            <w:b/>
            <w:bCs/>
            <w:color w:val="000000"/>
          </w:rPr>
          <w:t>High quality assured</w:t>
        </w:r>
      </w:ins>
    </w:p>
    <w:p w14:paraId="4E261B42" w14:textId="77777777" w:rsidR="00DA6B70" w:rsidRPr="0021288F" w:rsidRDefault="00DA6B70" w:rsidP="00DA6B70">
      <w:pPr>
        <w:spacing w:after="0" w:line="240" w:lineRule="auto"/>
        <w:rPr>
          <w:ins w:id="53" w:author="Bob Willans" w:date="2019-06-11T18:13:00Z"/>
          <w:rFonts w:ascii="Times New Roman" w:eastAsia="Times New Roman" w:hAnsi="Times New Roman" w:cs="Times New Roman"/>
          <w:sz w:val="24"/>
          <w:szCs w:val="24"/>
        </w:rPr>
      </w:pPr>
    </w:p>
    <w:p w14:paraId="26F07F1B" w14:textId="77777777" w:rsidR="00DA6B70" w:rsidRPr="0021288F" w:rsidRDefault="00DA6B70" w:rsidP="00DA6B70">
      <w:pPr>
        <w:spacing w:after="0" w:line="240" w:lineRule="auto"/>
        <w:rPr>
          <w:ins w:id="54" w:author="Bob Willans" w:date="2019-06-11T18:13:00Z"/>
          <w:rFonts w:ascii="Times New Roman" w:eastAsia="Times New Roman" w:hAnsi="Times New Roman" w:cs="Times New Roman"/>
          <w:sz w:val="24"/>
          <w:szCs w:val="24"/>
        </w:rPr>
      </w:pPr>
      <w:ins w:id="55" w:author="Bob Willans" w:date="2019-06-11T18:13:00Z">
        <w:r w:rsidRPr="0021288F">
          <w:rPr>
            <w:rFonts w:ascii="Arial" w:eastAsia="Times New Roman" w:hAnsi="Arial" w:cs="Arial"/>
            <w:color w:val="000000"/>
          </w:rPr>
          <w:t xml:space="preserve">XTM Workbench has been </w:t>
        </w:r>
        <w:r>
          <w:rPr>
            <w:rFonts w:ascii="Arial" w:eastAsia="Times New Roman" w:hAnsi="Arial" w:cs="Arial"/>
            <w:color w:val="000000"/>
          </w:rPr>
          <w:t>redesigned</w:t>
        </w:r>
        <w:r w:rsidRPr="0021288F">
          <w:rPr>
            <w:rFonts w:ascii="Arial" w:eastAsia="Times New Roman" w:hAnsi="Arial" w:cs="Arial"/>
            <w:color w:val="000000"/>
          </w:rPr>
          <w:t xml:space="preserve"> </w:t>
        </w:r>
        <w:r w:rsidRPr="0021288F">
          <w:rPr>
            <w:rFonts w:ascii="Arial" w:eastAsia="Times New Roman" w:hAnsi="Arial" w:cs="Arial"/>
            <w:color w:val="000000"/>
          </w:rPr>
          <w:t>to provide increased quality thanks to more powerful Quality Assurance (QA). Now users can also run quality checks on all displayed segments, not only on active segments or on all segments.</w:t>
        </w:r>
      </w:ins>
    </w:p>
    <w:p w14:paraId="06DF2B64" w14:textId="77777777" w:rsidR="00DA6B70" w:rsidRPr="0021288F" w:rsidRDefault="00DA6B70" w:rsidP="0021288F">
      <w:pPr>
        <w:spacing w:after="0" w:line="240" w:lineRule="auto"/>
        <w:rPr>
          <w:rFonts w:ascii="Times New Roman" w:eastAsia="Times New Roman" w:hAnsi="Times New Roman" w:cs="Times New Roman"/>
          <w:sz w:val="24"/>
          <w:szCs w:val="24"/>
        </w:rPr>
      </w:pPr>
    </w:p>
    <w:p w14:paraId="5A1CDC64"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203FBFD9" w14:textId="77777777" w:rsidR="0021288F" w:rsidRDefault="0021288F" w:rsidP="0021288F">
      <w:pPr>
        <w:spacing w:after="0" w:line="240" w:lineRule="auto"/>
        <w:rPr>
          <w:rFonts w:ascii="Arial" w:eastAsia="Times New Roman" w:hAnsi="Arial" w:cs="Arial"/>
          <w:b/>
          <w:bCs/>
          <w:color w:val="000000"/>
        </w:rPr>
      </w:pPr>
      <w:r w:rsidRPr="0021288F">
        <w:rPr>
          <w:rFonts w:ascii="Arial" w:eastAsia="Times New Roman" w:hAnsi="Arial" w:cs="Arial"/>
          <w:b/>
          <w:bCs/>
          <w:color w:val="000000"/>
        </w:rPr>
        <w:t>Draft status for unconfirmed translation</w:t>
      </w:r>
    </w:p>
    <w:p w14:paraId="48AFA14D" w14:textId="77777777" w:rsidR="00E62863" w:rsidRPr="0021288F" w:rsidRDefault="00E62863" w:rsidP="0021288F">
      <w:pPr>
        <w:spacing w:after="0" w:line="240" w:lineRule="auto"/>
        <w:rPr>
          <w:rFonts w:ascii="Times New Roman" w:eastAsia="Times New Roman" w:hAnsi="Times New Roman" w:cs="Times New Roman"/>
          <w:sz w:val="24"/>
          <w:szCs w:val="24"/>
        </w:rPr>
      </w:pPr>
    </w:p>
    <w:p w14:paraId="14CBED07" w14:textId="51E63C19" w:rsidR="0021288F" w:rsidRPr="0021288F" w:rsidRDefault="00DA6B70" w:rsidP="0021288F">
      <w:pPr>
        <w:spacing w:after="0" w:line="240" w:lineRule="auto"/>
        <w:rPr>
          <w:rFonts w:ascii="Times New Roman" w:eastAsia="Times New Roman" w:hAnsi="Times New Roman" w:cs="Times New Roman"/>
          <w:sz w:val="24"/>
          <w:szCs w:val="24"/>
        </w:rPr>
      </w:pPr>
      <w:ins w:id="56" w:author="Bob Willans" w:date="2019-06-11T18:14:00Z">
        <w:r>
          <w:rPr>
            <w:rFonts w:ascii="Arial" w:eastAsia="Times New Roman" w:hAnsi="Arial" w:cs="Arial"/>
            <w:color w:val="000000"/>
          </w:rPr>
          <w:t>The design</w:t>
        </w:r>
      </w:ins>
      <w:del w:id="57" w:author="Bob Willans" w:date="2019-06-11T18:14:00Z">
        <w:r w:rsidR="0021288F" w:rsidRPr="0021288F" w:rsidDel="00DA6B70">
          <w:rPr>
            <w:rFonts w:ascii="Arial" w:eastAsia="Times New Roman" w:hAnsi="Arial" w:cs="Arial"/>
            <w:color w:val="000000"/>
          </w:rPr>
          <w:delText>A</w:delText>
        </w:r>
      </w:del>
      <w:r w:rsidR="0021288F" w:rsidRPr="0021288F">
        <w:rPr>
          <w:rFonts w:ascii="Arial" w:eastAsia="Times New Roman" w:hAnsi="Arial" w:cs="Arial"/>
          <w:color w:val="000000"/>
        </w:rPr>
        <w:t xml:space="preserve"> team of language and technology experts introduced the </w:t>
      </w:r>
      <w:del w:id="58" w:author="Bob Willans" w:date="2019-06-11T18:14:00Z">
        <w:r w:rsidR="0021288F" w:rsidRPr="0021288F" w:rsidDel="00DA6B70">
          <w:rPr>
            <w:rFonts w:ascii="Arial" w:eastAsia="Times New Roman" w:hAnsi="Arial" w:cs="Arial"/>
            <w:color w:val="000000"/>
          </w:rPr>
          <w:delText>brand</w:delText>
        </w:r>
        <w:r w:rsidR="00E62863" w:rsidDel="00DA6B70">
          <w:rPr>
            <w:rFonts w:ascii="Arial" w:eastAsia="Times New Roman" w:hAnsi="Arial" w:cs="Arial"/>
            <w:color w:val="000000"/>
          </w:rPr>
          <w:delText>-</w:delText>
        </w:r>
      </w:del>
      <w:r w:rsidR="0021288F" w:rsidRPr="0021288F">
        <w:rPr>
          <w:rFonts w:ascii="Arial" w:eastAsia="Times New Roman" w:hAnsi="Arial" w:cs="Arial"/>
          <w:color w:val="000000"/>
        </w:rPr>
        <w:t xml:space="preserve">new </w:t>
      </w:r>
      <w:ins w:id="59" w:author="Bob Willans" w:date="2019-06-11T18:14:00Z">
        <w:r>
          <w:rPr>
            <w:rFonts w:ascii="Arial" w:eastAsia="Times New Roman" w:hAnsi="Arial" w:cs="Arial"/>
            <w:color w:val="000000"/>
          </w:rPr>
          <w:t xml:space="preserve">segment status: </w:t>
        </w:r>
      </w:ins>
      <w:r w:rsidR="0021288F" w:rsidRPr="0021288F">
        <w:rPr>
          <w:rFonts w:ascii="Arial" w:eastAsia="Times New Roman" w:hAnsi="Arial" w:cs="Arial"/>
          <w:color w:val="000000"/>
        </w:rPr>
        <w:t>Draft</w:t>
      </w:r>
      <w:del w:id="60" w:author="Bob Willans" w:date="2019-06-11T18:14:00Z">
        <w:r w:rsidR="0021288F" w:rsidRPr="0021288F" w:rsidDel="00DA6B70">
          <w:rPr>
            <w:rFonts w:ascii="Arial" w:eastAsia="Times New Roman" w:hAnsi="Arial" w:cs="Arial"/>
            <w:color w:val="000000"/>
          </w:rPr>
          <w:delText xml:space="preserve"> to its selection of segment statuses</w:delText>
        </w:r>
      </w:del>
      <w:r w:rsidR="0021288F" w:rsidRPr="0021288F">
        <w:rPr>
          <w:rFonts w:ascii="Arial" w:eastAsia="Times New Roman" w:hAnsi="Arial" w:cs="Arial"/>
          <w:color w:val="000000"/>
        </w:rPr>
        <w:t xml:space="preserve">. Thanks to </w:t>
      </w:r>
      <w:r w:rsidR="00E62863">
        <w:rPr>
          <w:rFonts w:ascii="Arial" w:eastAsia="Times New Roman" w:hAnsi="Arial" w:cs="Arial"/>
          <w:color w:val="000000"/>
        </w:rPr>
        <w:t>this</w:t>
      </w:r>
      <w:r w:rsidR="0021288F" w:rsidRPr="0021288F">
        <w:rPr>
          <w:rFonts w:ascii="Arial" w:eastAsia="Times New Roman" w:hAnsi="Arial" w:cs="Arial"/>
          <w:color w:val="000000"/>
        </w:rPr>
        <w:t xml:space="preserve">, </w:t>
      </w:r>
      <w:ins w:id="61" w:author="Bob Willans" w:date="2019-06-11T18:15:00Z">
        <w:r>
          <w:rPr>
            <w:rFonts w:ascii="Arial" w:eastAsia="Times New Roman" w:hAnsi="Arial" w:cs="Arial"/>
            <w:color w:val="000000"/>
          </w:rPr>
          <w:t xml:space="preserve">translators can easily find and return to </w:t>
        </w:r>
      </w:ins>
      <w:r w:rsidR="0021288F" w:rsidRPr="0021288F">
        <w:rPr>
          <w:rFonts w:ascii="Arial" w:eastAsia="Times New Roman" w:hAnsi="Arial" w:cs="Arial"/>
          <w:color w:val="000000"/>
        </w:rPr>
        <w:t xml:space="preserve">segments </w:t>
      </w:r>
      <w:ins w:id="62" w:author="Bob Willans" w:date="2019-06-11T18:15:00Z">
        <w:r>
          <w:rPr>
            <w:rFonts w:ascii="Arial" w:eastAsia="Times New Roman" w:hAnsi="Arial" w:cs="Arial"/>
            <w:color w:val="000000"/>
          </w:rPr>
          <w:t xml:space="preserve">without a </w:t>
        </w:r>
      </w:ins>
      <w:del w:id="63" w:author="Bob Willans" w:date="2019-06-11T18:15:00Z">
        <w:r w:rsidR="00E62863" w:rsidDel="00DA6B70">
          <w:rPr>
            <w:rFonts w:ascii="Arial" w:eastAsia="Times New Roman" w:hAnsi="Arial" w:cs="Arial"/>
            <w:color w:val="000000"/>
          </w:rPr>
          <w:delText>lacking</w:delText>
        </w:r>
        <w:r w:rsidR="0021288F" w:rsidRPr="0021288F" w:rsidDel="00DA6B70">
          <w:rPr>
            <w:rFonts w:ascii="Arial" w:eastAsia="Times New Roman" w:hAnsi="Arial" w:cs="Arial"/>
            <w:color w:val="000000"/>
          </w:rPr>
          <w:delText xml:space="preserve"> </w:delText>
        </w:r>
      </w:del>
      <w:r w:rsidR="0021288F" w:rsidRPr="0021288F">
        <w:rPr>
          <w:rFonts w:ascii="Arial" w:eastAsia="Times New Roman" w:hAnsi="Arial" w:cs="Arial"/>
          <w:color w:val="000000"/>
        </w:rPr>
        <w:t>validated translation</w:t>
      </w:r>
      <w:del w:id="64" w:author="Bob Willans" w:date="2019-06-11T18:15:00Z">
        <w:r w:rsidR="0021288F" w:rsidRPr="0021288F" w:rsidDel="00DA6B70">
          <w:rPr>
            <w:rFonts w:ascii="Arial" w:eastAsia="Times New Roman" w:hAnsi="Arial" w:cs="Arial"/>
            <w:color w:val="000000"/>
          </w:rPr>
          <w:delText xml:space="preserve"> are easier to detect and search</w:delText>
        </w:r>
      </w:del>
      <w:r w:rsidR="0021288F" w:rsidRPr="0021288F">
        <w:rPr>
          <w:rFonts w:ascii="Arial" w:eastAsia="Times New Roman" w:hAnsi="Arial" w:cs="Arial"/>
          <w:color w:val="000000"/>
        </w:rPr>
        <w:t>.</w:t>
      </w:r>
    </w:p>
    <w:p w14:paraId="6E50E827" w14:textId="77777777" w:rsidR="0021288F" w:rsidRPr="0021288F" w:rsidRDefault="0021288F" w:rsidP="0021288F">
      <w:pPr>
        <w:spacing w:after="0" w:line="240" w:lineRule="auto"/>
        <w:rPr>
          <w:rFonts w:ascii="Times New Roman" w:eastAsia="Times New Roman" w:hAnsi="Times New Roman" w:cs="Times New Roman"/>
          <w:sz w:val="24"/>
          <w:szCs w:val="24"/>
        </w:rPr>
      </w:pPr>
    </w:p>
    <w:p w14:paraId="30E70C5E" w14:textId="77777777" w:rsidR="0021288F" w:rsidRPr="0021288F" w:rsidRDefault="0021288F" w:rsidP="0021288F">
      <w:pPr>
        <w:spacing w:after="0" w:line="240" w:lineRule="auto"/>
        <w:rPr>
          <w:rFonts w:ascii="Times New Roman" w:eastAsia="Times New Roman" w:hAnsi="Times New Roman" w:cs="Times New Roman"/>
          <w:sz w:val="24"/>
          <w:szCs w:val="24"/>
        </w:rPr>
      </w:pPr>
      <w:r w:rsidRPr="0021288F">
        <w:rPr>
          <w:rFonts w:ascii="Arial" w:eastAsia="Times New Roman" w:hAnsi="Arial" w:cs="Arial"/>
          <w:color w:val="000000"/>
        </w:rPr>
        <w:t>Try the new XTM Workbench and see how it can help you meet the modern challenges of localization and translation. Get efficient and productive with XTM Cloud, the best translation technology on the market!</w:t>
      </w:r>
    </w:p>
    <w:p w14:paraId="2AD230B7" w14:textId="77777777" w:rsidR="00175611" w:rsidRDefault="00175611"/>
    <w:sectPr w:rsidR="0017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b Willans">
    <w15:presenceInfo w15:providerId="AD" w15:userId="S-1-5-21-3684932933-4061516787-3502118379-1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8F"/>
    <w:rsid w:val="00175611"/>
    <w:rsid w:val="0021288F"/>
    <w:rsid w:val="006F48A2"/>
    <w:rsid w:val="008A2C29"/>
    <w:rsid w:val="00DA6B70"/>
    <w:rsid w:val="00E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6F52"/>
  <w15:chartTrackingRefBased/>
  <w15:docId w15:val="{B89FCBF2-A9A6-47FF-96E6-26253B52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8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Jagoda Modrzyńska</dc:creator>
  <cp:keywords/>
  <dc:description/>
  <cp:lastModifiedBy>Bob Willans</cp:lastModifiedBy>
  <cp:revision>2</cp:revision>
  <dcterms:created xsi:type="dcterms:W3CDTF">2019-06-11T17:22:00Z</dcterms:created>
  <dcterms:modified xsi:type="dcterms:W3CDTF">2019-06-11T17:22:00Z</dcterms:modified>
</cp:coreProperties>
</file>